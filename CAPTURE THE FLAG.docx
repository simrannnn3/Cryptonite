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52E9" w14:textId="77777777" w:rsidR="0011596F" w:rsidRDefault="0011596F" w:rsidP="0011596F">
      <w:pPr>
        <w:jc w:val="center"/>
        <w:rPr>
          <w:rFonts w:ascii="Amasis MT Pro Medium" w:hAnsi="Amasis MT Pro Medium"/>
          <w:sz w:val="72"/>
          <w:szCs w:val="72"/>
          <w:u w:val="single"/>
        </w:rPr>
      </w:pPr>
      <w:r>
        <w:rPr>
          <w:rFonts w:ascii="Amasis MT Pro Medium" w:hAnsi="Amasis MT Pro Medium"/>
          <w:sz w:val="72"/>
          <w:szCs w:val="72"/>
          <w:u w:val="single"/>
        </w:rPr>
        <w:t>CAPTURE THE FLAG</w:t>
      </w:r>
    </w:p>
    <w:p w14:paraId="0CF0D7CD" w14:textId="77777777" w:rsidR="0011596F" w:rsidRDefault="0011596F" w:rsidP="0011596F">
      <w:pPr>
        <w:jc w:val="center"/>
        <w:rPr>
          <w:rFonts w:ascii="Amasis MT Pro Medium" w:hAnsi="Amasis MT Pro Medium"/>
          <w:sz w:val="52"/>
          <w:szCs w:val="52"/>
          <w:u w:val="single"/>
        </w:rPr>
      </w:pPr>
      <w:r>
        <w:rPr>
          <w:rFonts w:ascii="Amasis MT Pro Medium" w:hAnsi="Amasis MT Pro Medium"/>
          <w:sz w:val="52"/>
          <w:szCs w:val="52"/>
          <w:u w:val="single"/>
        </w:rPr>
        <w:t>TASK: 3</w:t>
      </w:r>
    </w:p>
    <w:p w14:paraId="25D26676" w14:textId="77777777" w:rsidR="008C356A" w:rsidRDefault="0011596F" w:rsidP="0011596F">
      <w:pPr>
        <w:pStyle w:val="ListParagraph"/>
        <w:numPr>
          <w:ilvl w:val="0"/>
          <w:numId w:val="2"/>
        </w:numPr>
        <w:rPr>
          <w:rFonts w:ascii="Amasis MT Pro Medium" w:hAnsi="Amasis MT Pro Medium"/>
          <w:sz w:val="72"/>
          <w:szCs w:val="72"/>
        </w:rPr>
      </w:pPr>
      <w:r w:rsidRPr="0011596F">
        <w:rPr>
          <w:rFonts w:ascii="Amasis MT Pro Medium" w:hAnsi="Amasis MT Pro Medium"/>
          <w:sz w:val="32"/>
          <w:szCs w:val="32"/>
          <w:u w:val="single"/>
        </w:rPr>
        <w:t>REVERSE ENGINEERING</w:t>
      </w:r>
      <w:r w:rsidRPr="0011596F">
        <w:rPr>
          <w:rFonts w:ascii="Amasis MT Pro Medium" w:hAnsi="Amasis MT Pro Medium"/>
          <w:sz w:val="32"/>
          <w:szCs w:val="32"/>
        </w:rPr>
        <w:t>:</w:t>
      </w:r>
      <w:r w:rsidRPr="0011596F">
        <w:rPr>
          <w:rFonts w:ascii="Amasis MT Pro Medium" w:hAnsi="Amasis MT Pro Medium"/>
          <w:sz w:val="72"/>
          <w:szCs w:val="72"/>
        </w:rPr>
        <w:t xml:space="preserve"> </w:t>
      </w:r>
    </w:p>
    <w:p w14:paraId="76F648F2" w14:textId="203FC369" w:rsidR="0011596F" w:rsidRPr="008C356A" w:rsidRDefault="008C356A" w:rsidP="008C356A">
      <w:pPr>
        <w:rPr>
          <w:rFonts w:ascii="Amasis MT Pro Medium" w:hAnsi="Amasis MT Pro Medium"/>
          <w:sz w:val="72"/>
          <w:szCs w:val="72"/>
          <w:u w:val="single"/>
        </w:rPr>
      </w:pPr>
      <w:r w:rsidRPr="008C356A">
        <w:rPr>
          <w:rFonts w:ascii="Amasis MT Pro Medium" w:hAnsi="Amasis MT Pro Medium"/>
          <w:sz w:val="28"/>
          <w:szCs w:val="28"/>
          <w:u w:val="single"/>
        </w:rPr>
        <w:t>1.</w:t>
      </w:r>
      <w:r w:rsidR="0011596F" w:rsidRPr="008C356A">
        <w:rPr>
          <w:rFonts w:ascii="Amasis MT Pro Medium" w:hAnsi="Amasis MT Pro Medium"/>
          <w:sz w:val="28"/>
          <w:szCs w:val="28"/>
          <w:u w:val="single"/>
        </w:rPr>
        <w:t>Keygenme-py</w:t>
      </w:r>
    </w:p>
    <w:p w14:paraId="2BF40D1D" w14:textId="77777777" w:rsidR="0011596F" w:rsidRPr="0011596F" w:rsidRDefault="0011596F" w:rsidP="0011596F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1596F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#CHALLENGE</w:t>
      </w:r>
    </w:p>
    <w:p w14:paraId="619D2437" w14:textId="1DB80762" w:rsidR="0011596F" w:rsidRPr="0011596F" w:rsidRDefault="007911E9" w:rsidP="0011596F">
      <w:pPr>
        <w:rPr>
          <w:rFonts w:ascii="Amasis MT Pro Medium" w:hAnsi="Amasis MT Pro Medium"/>
        </w:rPr>
      </w:pPr>
      <w:hyperlink r:id="rId5" w:history="1">
        <w:r w:rsidR="0011596F" w:rsidRPr="00CB3E27">
          <w:rPr>
            <w:rStyle w:val="Hyperlink"/>
            <w:rFonts w:ascii="Amasis MT Pro Medium" w:hAnsi="Amasis MT Pro Medium"/>
          </w:rPr>
          <w:t>https://mercury.picoctf.net/static/9055e7d35f5f4646338a1734aea0dda5/keygenme-trial.py</w:t>
        </w:r>
      </w:hyperlink>
      <w:r w:rsidR="0011596F" w:rsidRPr="0011596F">
        <w:rPr>
          <w:rFonts w:ascii="Amasis MT Pro Medium" w:hAnsi="Amasis MT Pro Medium"/>
        </w:rPr>
        <w:t xml:space="preserve"> </w:t>
      </w:r>
    </w:p>
    <w:p w14:paraId="6F6D61C9" w14:textId="278FDD99" w:rsidR="00354C1D" w:rsidRDefault="0011596F" w:rsidP="0011596F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#SOLUTION</w:t>
      </w:r>
      <w:r w:rsidR="00354C1D" w:rsidRPr="00354C1D">
        <w:rPr>
          <w:rFonts w:ascii="Angsana New" w:hAnsi="Angsana New" w:cs="Angsana New"/>
          <w:i/>
          <w:iCs/>
          <w:noProof/>
          <w:color w:val="000000"/>
          <w:sz w:val="44"/>
          <w:szCs w:val="44"/>
          <w:u w:val="single"/>
          <w:shd w:val="clear" w:color="auto" w:fill="FFFFFF"/>
        </w:rPr>
        <w:drawing>
          <wp:inline distT="0" distB="0" distL="0" distR="0" wp14:anchorId="59AC405A" wp14:editId="08B721A5">
            <wp:extent cx="5731510" cy="679450"/>
            <wp:effectExtent l="0" t="0" r="2540" b="6350"/>
            <wp:docPr id="39093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39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880E" w14:textId="32715950" w:rsidR="00354C1D" w:rsidRDefault="00354C1D" w:rsidP="00354C1D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From the given python code given in the question we can conclude that the flag contains three parts of which dynamic part is encrypted.</w:t>
      </w:r>
    </w:p>
    <w:p w14:paraId="57907F14" w14:textId="0A689920" w:rsidR="00B87E4C" w:rsidRDefault="00354C1D" w:rsidP="00B87E4C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ins w:id="0" w:author="ALOK SINGHANIA" w:date="2023-11-14T18:15:00Z">
        <w:r w:rsidRPr="00354C1D">
          <w:rPr>
            <w:rFonts w:ascii="Helvetica" w:hAnsi="Helvetica" w:cs="Helvetica"/>
            <w:noProof/>
            <w:color w:val="000000"/>
            <w:shd w:val="clear" w:color="auto" w:fill="FFFFFF"/>
          </w:rPr>
          <w:drawing>
            <wp:inline distT="0" distB="0" distL="0" distR="0" wp14:anchorId="26A21419" wp14:editId="32E9D6DA">
              <wp:extent cx="4496190" cy="2560542"/>
              <wp:effectExtent l="0" t="0" r="0" b="0"/>
              <wp:docPr id="782278728" name="Picture 1" descr="A computer screen shot of a program cod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82278728" name="Picture 1" descr="A computer screen shot of a program code&#10;&#10;Description automatically generated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6190" cy="256054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1831D3D" w14:textId="2856EC3B" w:rsidR="00235733" w:rsidRDefault="00235733" w:rsidP="00235733">
      <w:pPr>
        <w:ind w:left="720"/>
      </w:pPr>
      <w:r w:rsidRPr="00235733">
        <w:rPr>
          <w:rFonts w:ascii="Helvetica" w:hAnsi="Helvetica" w:cs="Helvetica"/>
          <w:color w:val="000000"/>
          <w:shd w:val="clear" w:color="auto" w:fill="FFFFFF"/>
        </w:rPr>
        <w:t>2.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235733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235733">
        <w:rPr>
          <w:rFonts w:ascii="Helvetica" w:hAnsi="Helvetica" w:cs="Helvetica"/>
        </w:rPr>
        <w:t xml:space="preserve">The </w:t>
      </w:r>
      <w:r w:rsidRPr="00235733">
        <w:rPr>
          <w:rStyle w:val="HTMLCode"/>
          <w:rFonts w:ascii="Helvetica" w:eastAsiaTheme="minorHAnsi" w:hAnsi="Helvetica" w:cs="Helvetica"/>
          <w:sz w:val="22"/>
          <w:szCs w:val="22"/>
        </w:rPr>
        <w:t>check_key</w:t>
      </w:r>
      <w:r w:rsidRPr="00235733">
        <w:rPr>
          <w:rFonts w:ascii="Helvetica" w:hAnsi="Helvetica" w:cs="Helvetica"/>
        </w:rPr>
        <w:t xml:space="preserve"> functions contain the code that fills in the </w:t>
      </w:r>
      <w:r w:rsidRPr="00235733">
        <w:rPr>
          <w:rStyle w:val="HTMLCode"/>
          <w:rFonts w:ascii="Helvetica" w:eastAsiaTheme="minorHAnsi" w:hAnsi="Helvetica" w:cs="Helvetica"/>
          <w:sz w:val="22"/>
          <w:szCs w:val="22"/>
        </w:rPr>
        <w:t>key_part_dynamic1_trial</w:t>
      </w:r>
      <w:r w:rsidRPr="00235733">
        <w:rPr>
          <w:rFonts w:ascii="Helvetica" w:hAnsi="Helvetica" w:cs="Helvetica"/>
        </w:rPr>
        <w:t xml:space="preserve">. It takes the hexdigest of the sha256 hash of </w:t>
      </w:r>
      <w:r w:rsidRPr="00235733">
        <w:rPr>
          <w:rStyle w:val="HTMLCode"/>
          <w:rFonts w:ascii="Helvetica" w:eastAsiaTheme="minorHAnsi" w:hAnsi="Helvetica" w:cs="Helvetica"/>
          <w:sz w:val="22"/>
          <w:szCs w:val="22"/>
        </w:rPr>
        <w:t>b"</w:t>
      </w:r>
      <w:r>
        <w:rPr>
          <w:rStyle w:val="HTMLCode"/>
          <w:rFonts w:ascii="Helvetica" w:eastAsiaTheme="minorHAnsi" w:hAnsi="Helvetica" w:cs="Helvetica"/>
          <w:sz w:val="22"/>
          <w:szCs w:val="22"/>
        </w:rPr>
        <w:t>FRASER</w:t>
      </w:r>
      <w:r w:rsidRPr="00235733">
        <w:rPr>
          <w:rStyle w:val="HTMLCode"/>
          <w:rFonts w:ascii="Helvetica" w:eastAsiaTheme="minorHAnsi" w:hAnsi="Helvetica" w:cs="Helvetica"/>
          <w:sz w:val="22"/>
          <w:szCs w:val="22"/>
        </w:rPr>
        <w:t>"</w:t>
      </w:r>
      <w:r w:rsidRPr="00235733">
        <w:rPr>
          <w:rFonts w:ascii="Helvetica" w:hAnsi="Helvetica" w:cs="Helvetica"/>
        </w:rPr>
        <w:t xml:space="preserve"> and then selects a certain character by an indexing to a certain point on that string</w:t>
      </w:r>
      <w:r>
        <w:t>.</w:t>
      </w:r>
    </w:p>
    <w:p w14:paraId="130832A7" w14:textId="43B694C2" w:rsidR="00235733" w:rsidRDefault="00235733" w:rsidP="00235733">
      <w:pPr>
        <w:ind w:left="72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3. </w:t>
      </w:r>
      <w:r w:rsidR="001D684F">
        <w:rPr>
          <w:rFonts w:ascii="Helvetica" w:hAnsi="Helvetica" w:cs="Helvetica"/>
          <w:color w:val="000000"/>
          <w:shd w:val="clear" w:color="auto" w:fill="FFFFFF"/>
        </w:rPr>
        <w:t>Thus we take a variable temp where we store the hash digest of the string b”FRASER”.</w:t>
      </w:r>
    </w:p>
    <w:p w14:paraId="723AE93B" w14:textId="149152AC" w:rsidR="001D684F" w:rsidRDefault="001D684F" w:rsidP="00235733">
      <w:pPr>
        <w:ind w:left="72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4. Now as we want the characters from index no. 4,5,3,6,2,7,1,8 and join them.</w:t>
      </w:r>
    </w:p>
    <w:p w14:paraId="393E0B83" w14:textId="18AC75DC" w:rsidR="001D684F" w:rsidRPr="00235733" w:rsidRDefault="001D684F" w:rsidP="00235733">
      <w:pPr>
        <w:ind w:left="720"/>
        <w:rPr>
          <w:ins w:id="1" w:author="ALOK SINGHANIA" w:date="2023-11-14T18:19:00Z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5. Thus we obtain our flag by joining the static and dynamic part of the code.</w:t>
      </w:r>
    </w:p>
    <w:p w14:paraId="35258AD1" w14:textId="0D08491D" w:rsidR="0011596F" w:rsidRDefault="00214DF9" w:rsidP="0011596F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214DF9">
        <w:rPr>
          <w:rFonts w:ascii="Angsana New" w:hAnsi="Angsana New" w:cs="Angsana New"/>
          <w:i/>
          <w:iCs/>
          <w:noProof/>
          <w:color w:val="000000"/>
          <w:sz w:val="44"/>
          <w:szCs w:val="44"/>
          <w:u w:val="single"/>
          <w:shd w:val="clear" w:color="auto" w:fill="FFFFFF"/>
        </w:rPr>
        <w:lastRenderedPageBreak/>
        <w:drawing>
          <wp:inline distT="0" distB="0" distL="0" distR="0" wp14:anchorId="11E98507" wp14:editId="7EB54C1B">
            <wp:extent cx="5731510" cy="2071370"/>
            <wp:effectExtent l="0" t="0" r="2540" b="5080"/>
            <wp:docPr id="1023010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105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7C93" w14:textId="77777777" w:rsidR="001D684F" w:rsidRDefault="001D684F" w:rsidP="001D684F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</w:t>
      </w:r>
      <w: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FLAG</w:t>
      </w:r>
    </w:p>
    <w:p w14:paraId="4F3A5E35" w14:textId="16155A6E" w:rsidR="001D684F" w:rsidRDefault="001D684F" w:rsidP="001D684F">
      <w:pPr>
        <w:rPr>
          <w:rFonts w:ascii="Angsana New" w:hAnsi="Angsana New" w:cs="Angsana New"/>
          <w:color w:val="FF0000"/>
          <w:sz w:val="40"/>
          <w:szCs w:val="40"/>
          <w:shd w:val="clear" w:color="auto" w:fill="FFFFFF"/>
        </w:rPr>
      </w:pPr>
      <w:r w:rsidRPr="001D684F">
        <w:rPr>
          <w:rFonts w:ascii="Angsana New" w:hAnsi="Angsana New" w:cs="Angsana New"/>
          <w:color w:val="FF0000"/>
          <w:sz w:val="40"/>
          <w:szCs w:val="40"/>
          <w:shd w:val="clear" w:color="auto" w:fill="FFFFFF"/>
        </w:rPr>
        <w:t>picoCTF{1n_7h3_|&lt;3y_of_ac73dc29}</w:t>
      </w:r>
    </w:p>
    <w:p w14:paraId="5989B467" w14:textId="0F3C3076" w:rsidR="008C356A" w:rsidRDefault="008C356A" w:rsidP="008C356A">
      <w:pPr>
        <w:rPr>
          <w:rFonts w:ascii="Amasis MT Pro Medium" w:hAnsi="Amasis MT Pro Medium"/>
          <w:sz w:val="28"/>
          <w:szCs w:val="28"/>
          <w:u w:val="single"/>
        </w:rPr>
      </w:pPr>
      <w:r w:rsidRPr="008C356A">
        <w:rPr>
          <w:rFonts w:ascii="Amasis MT Pro Medium" w:hAnsi="Amasis MT Pro Medium"/>
          <w:sz w:val="28"/>
          <w:szCs w:val="28"/>
          <w:u w:val="single"/>
        </w:rPr>
        <w:t>2.GDB BABY</w:t>
      </w:r>
      <w:r>
        <w:rPr>
          <w:rFonts w:ascii="Amasis MT Pro Medium" w:hAnsi="Amasis MT Pro Medium"/>
          <w:sz w:val="28"/>
          <w:szCs w:val="28"/>
          <w:u w:val="single"/>
        </w:rPr>
        <w:t xml:space="preserve"> </w:t>
      </w:r>
      <w:r w:rsidRPr="008C356A">
        <w:rPr>
          <w:rFonts w:ascii="Amasis MT Pro Medium" w:hAnsi="Amasis MT Pro Medium"/>
          <w:sz w:val="28"/>
          <w:szCs w:val="28"/>
          <w:u w:val="single"/>
        </w:rPr>
        <w:t>STEP 1</w:t>
      </w:r>
    </w:p>
    <w:p w14:paraId="1FDEF1BB" w14:textId="77777777" w:rsidR="00806B0D" w:rsidRPr="0011596F" w:rsidRDefault="00806B0D" w:rsidP="00806B0D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1596F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#CHALLENGE</w:t>
      </w:r>
    </w:p>
    <w:p w14:paraId="75B3A647" w14:textId="460827BA" w:rsidR="008C356A" w:rsidRDefault="00806B0D" w:rsidP="008C356A">
      <w:pPr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Can you figure out what is in the </w:t>
      </w:r>
      <w:r>
        <w:rPr>
          <w:rStyle w:val="HTMLCode"/>
          <w:rFonts w:ascii="Consolas" w:eastAsiaTheme="minorHAnsi" w:hAnsi="Consolas"/>
          <w:color w:val="F3A4B5"/>
          <w:sz w:val="21"/>
          <w:szCs w:val="21"/>
          <w:shd w:val="clear" w:color="auto" w:fill="FFFFFF"/>
        </w:rPr>
        <w:t>eax</w:t>
      </w:r>
      <w:r>
        <w:rPr>
          <w:rFonts w:ascii="Open Sans" w:hAnsi="Open Sans" w:cs="Open Sans"/>
          <w:color w:val="212121"/>
          <w:shd w:val="clear" w:color="auto" w:fill="FFFFFF"/>
        </w:rPr>
        <w:t> register at the end of the </w:t>
      </w:r>
      <w:r>
        <w:rPr>
          <w:rStyle w:val="HTMLCode"/>
          <w:rFonts w:ascii="Consolas" w:eastAsiaTheme="minorHAnsi" w:hAnsi="Consolas"/>
          <w:color w:val="F3A4B5"/>
          <w:sz w:val="21"/>
          <w:szCs w:val="21"/>
          <w:shd w:val="clear" w:color="auto" w:fill="FFFFFF"/>
        </w:rPr>
        <w:t>main</w:t>
      </w:r>
      <w:r>
        <w:rPr>
          <w:rFonts w:ascii="Open Sans" w:hAnsi="Open Sans" w:cs="Open Sans"/>
          <w:color w:val="212121"/>
          <w:shd w:val="clear" w:color="auto" w:fill="FFFFFF"/>
        </w:rPr>
        <w:t> function? Put your answer in the picoCTF flag format: </w:t>
      </w:r>
      <w:r>
        <w:rPr>
          <w:rStyle w:val="HTMLCode"/>
          <w:rFonts w:ascii="Consolas" w:eastAsiaTheme="minorHAnsi" w:hAnsi="Consolas"/>
          <w:color w:val="F3A4B5"/>
          <w:sz w:val="21"/>
          <w:szCs w:val="21"/>
          <w:shd w:val="clear" w:color="auto" w:fill="FFFFFF"/>
        </w:rPr>
        <w:t>picoCTF{n}</w:t>
      </w:r>
      <w:r>
        <w:rPr>
          <w:rFonts w:ascii="Open Sans" w:hAnsi="Open Sans" w:cs="Open Sans"/>
          <w:color w:val="212121"/>
          <w:shd w:val="clear" w:color="auto" w:fill="FFFFFF"/>
        </w:rPr>
        <w:t> where </w:t>
      </w:r>
      <w:r>
        <w:rPr>
          <w:rStyle w:val="HTMLCode"/>
          <w:rFonts w:ascii="Consolas" w:eastAsiaTheme="minorHAnsi" w:hAnsi="Consolas"/>
          <w:color w:val="F3A4B5"/>
          <w:sz w:val="21"/>
          <w:szCs w:val="21"/>
          <w:shd w:val="clear" w:color="auto" w:fill="FFFFFF"/>
        </w:rPr>
        <w:t>n</w:t>
      </w:r>
      <w:r>
        <w:rPr>
          <w:rFonts w:ascii="Open Sans" w:hAnsi="Open Sans" w:cs="Open Sans"/>
          <w:color w:val="212121"/>
          <w:shd w:val="clear" w:color="auto" w:fill="FFFFFF"/>
        </w:rPr>
        <w:t> is the contents of the </w:t>
      </w:r>
      <w:r>
        <w:rPr>
          <w:rStyle w:val="HTMLCode"/>
          <w:rFonts w:ascii="Consolas" w:eastAsiaTheme="minorHAnsi" w:hAnsi="Consolas"/>
          <w:color w:val="F3A4B5"/>
          <w:sz w:val="21"/>
          <w:szCs w:val="21"/>
          <w:shd w:val="clear" w:color="auto" w:fill="FFFFFF"/>
        </w:rPr>
        <w:t>eax</w:t>
      </w:r>
      <w:r>
        <w:rPr>
          <w:rFonts w:ascii="Open Sans" w:hAnsi="Open Sans" w:cs="Open Sans"/>
          <w:color w:val="212121"/>
          <w:shd w:val="clear" w:color="auto" w:fill="FFFFFF"/>
        </w:rPr>
        <w:t> register in the decimal number base. If the answer was </w:t>
      </w:r>
      <w:r>
        <w:rPr>
          <w:rStyle w:val="HTMLCode"/>
          <w:rFonts w:ascii="Consolas" w:eastAsiaTheme="minorHAnsi" w:hAnsi="Consolas"/>
          <w:color w:val="F3A4B5"/>
          <w:sz w:val="21"/>
          <w:szCs w:val="21"/>
          <w:shd w:val="clear" w:color="auto" w:fill="FFFFFF"/>
        </w:rPr>
        <w:t>0x11</w:t>
      </w:r>
      <w:r>
        <w:rPr>
          <w:rFonts w:ascii="Open Sans" w:hAnsi="Open Sans" w:cs="Open Sans"/>
          <w:color w:val="212121"/>
          <w:shd w:val="clear" w:color="auto" w:fill="FFFFFF"/>
        </w:rPr>
        <w:t> your flag would be </w:t>
      </w:r>
      <w:r>
        <w:rPr>
          <w:rStyle w:val="HTMLCode"/>
          <w:rFonts w:ascii="Consolas" w:eastAsiaTheme="minorHAnsi" w:hAnsi="Consolas"/>
          <w:color w:val="F3A4B5"/>
          <w:sz w:val="21"/>
          <w:szCs w:val="21"/>
          <w:shd w:val="clear" w:color="auto" w:fill="FFFFFF"/>
        </w:rPr>
        <w:t>picoCTF{17}</w:t>
      </w:r>
      <w:r>
        <w:rPr>
          <w:rFonts w:ascii="Open Sans" w:hAnsi="Open Sans" w:cs="Open Sans"/>
          <w:color w:val="212121"/>
          <w:shd w:val="clear" w:color="auto" w:fill="FFFFFF"/>
        </w:rPr>
        <w:t>. Disassemble </w:t>
      </w:r>
      <w:hyperlink r:id="rId9" w:tgtFrame="_blank" w:history="1">
        <w:r>
          <w:rPr>
            <w:rStyle w:val="Hyperlink"/>
            <w:rFonts w:ascii="Open Sans" w:hAnsi="Open Sans" w:cs="Open Sans"/>
            <w:color w:val="5969F6"/>
            <w:u w:val="none"/>
            <w:shd w:val="clear" w:color="auto" w:fill="FFFFFF"/>
          </w:rPr>
          <w:t>this</w:t>
        </w:r>
      </w:hyperlink>
      <w:r>
        <w:rPr>
          <w:rFonts w:ascii="Open Sans" w:hAnsi="Open Sans" w:cs="Open Sans"/>
          <w:color w:val="212121"/>
          <w:shd w:val="clear" w:color="auto" w:fill="FFFFFF"/>
        </w:rPr>
        <w:t>.</w:t>
      </w:r>
    </w:p>
    <w:p w14:paraId="6C17607C" w14:textId="57DD6118" w:rsidR="00806B0D" w:rsidRDefault="00806B0D" w:rsidP="008C356A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#SOLUTION</w:t>
      </w:r>
    </w:p>
    <w:p w14:paraId="2D0E5747" w14:textId="7DC019AE" w:rsidR="00806B0D" w:rsidRDefault="003452C5" w:rsidP="00806B0D">
      <w:pPr>
        <w:pStyle w:val="ListParagraph"/>
        <w:numPr>
          <w:ilvl w:val="0"/>
          <w:numId w:val="7"/>
        </w:numPr>
        <w:rPr>
          <w:rFonts w:ascii="Helvetica" w:hAnsi="Helvetica" w:cs="Helvetica"/>
          <w:color w:val="212121"/>
          <w:shd w:val="clear" w:color="auto" w:fill="FFFFFF"/>
        </w:rPr>
      </w:pPr>
      <w:r>
        <w:rPr>
          <w:rFonts w:ascii="Helvetica" w:hAnsi="Helvetica" w:cs="Helvetica"/>
          <w:color w:val="212121"/>
          <w:shd w:val="clear" w:color="auto" w:fill="FFFFFF"/>
        </w:rPr>
        <w:t>First,</w:t>
      </w:r>
      <w:r w:rsidR="00806B0D">
        <w:rPr>
          <w:rFonts w:ascii="Helvetica" w:hAnsi="Helvetica" w:cs="Helvetica"/>
          <w:color w:val="212121"/>
          <w:shd w:val="clear" w:color="auto" w:fill="FFFFFF"/>
        </w:rPr>
        <w:t xml:space="preserve"> we list the contents of the file using </w:t>
      </w:r>
      <w:r w:rsidR="00806B0D" w:rsidRPr="003452C5">
        <w:rPr>
          <w:rFonts w:ascii="Helvetica" w:hAnsi="Helvetica" w:cs="Helvetica"/>
          <w:b/>
          <w:bCs/>
          <w:color w:val="212121"/>
          <w:shd w:val="clear" w:color="auto" w:fill="FFFFFF"/>
        </w:rPr>
        <w:t xml:space="preserve">ls </w:t>
      </w:r>
      <w:r w:rsidR="00806B0D">
        <w:rPr>
          <w:rFonts w:ascii="Helvetica" w:hAnsi="Helvetica" w:cs="Helvetica"/>
          <w:color w:val="212121"/>
          <w:shd w:val="clear" w:color="auto" w:fill="FFFFFF"/>
        </w:rPr>
        <w:t xml:space="preserve">command. </w:t>
      </w:r>
    </w:p>
    <w:p w14:paraId="72AC82CF" w14:textId="75B6E01A" w:rsidR="003452C5" w:rsidRPr="003452C5" w:rsidRDefault="003452C5" w:rsidP="00806B0D">
      <w:pPr>
        <w:pStyle w:val="ListParagraph"/>
        <w:numPr>
          <w:ilvl w:val="0"/>
          <w:numId w:val="7"/>
        </w:numPr>
        <w:rPr>
          <w:rFonts w:ascii="Helvetica" w:hAnsi="Helvetica" w:cs="Helvetica"/>
          <w:color w:val="212121"/>
          <w:shd w:val="clear" w:color="auto" w:fill="FFFFFF"/>
        </w:rPr>
      </w:pPr>
      <w:r>
        <w:rPr>
          <w:rFonts w:ascii="Helvetica" w:hAnsi="Helvetica" w:cs="Helvetica"/>
          <w:color w:val="212121"/>
          <w:shd w:val="clear" w:color="auto" w:fill="FFFFFF"/>
        </w:rPr>
        <w:t xml:space="preserve">Next, </w:t>
      </w:r>
      <w:r>
        <w:rPr>
          <w:rFonts w:ascii="Arial" w:hAnsi="Arial" w:cs="Arial"/>
          <w:color w:val="000000"/>
        </w:rPr>
        <w:t xml:space="preserve">we check the file type of debugger0_a. We find its </w:t>
      </w:r>
      <w:proofErr w:type="spellStart"/>
      <w:proofErr w:type="gramStart"/>
      <w:r>
        <w:rPr>
          <w:rFonts w:ascii="Arial" w:hAnsi="Arial" w:cs="Arial"/>
          <w:color w:val="000000"/>
        </w:rPr>
        <w:t>a</w:t>
      </w:r>
      <w:proofErr w:type="spellEnd"/>
      <w:proofErr w:type="gramEnd"/>
      <w:r>
        <w:rPr>
          <w:rFonts w:ascii="Arial" w:hAnsi="Arial" w:cs="Arial"/>
          <w:color w:val="000000"/>
        </w:rPr>
        <w:t xml:space="preserve"> ELF file, 64 bit Executable and not stripped.</w:t>
      </w:r>
    </w:p>
    <w:p w14:paraId="7EB06BEA" w14:textId="553B4909" w:rsidR="003452C5" w:rsidRPr="003452C5" w:rsidRDefault="003452C5" w:rsidP="00806B0D">
      <w:pPr>
        <w:pStyle w:val="ListParagraph"/>
        <w:numPr>
          <w:ilvl w:val="0"/>
          <w:numId w:val="7"/>
        </w:numPr>
        <w:rPr>
          <w:rFonts w:ascii="Helvetica" w:hAnsi="Helvetica" w:cs="Helvetica"/>
          <w:color w:val="212121"/>
          <w:shd w:val="clear" w:color="auto" w:fill="FFFFFF"/>
        </w:rPr>
      </w:pPr>
      <w:r>
        <w:rPr>
          <w:rFonts w:ascii="Arial" w:hAnsi="Arial" w:cs="Arial"/>
          <w:color w:val="000000"/>
        </w:rPr>
        <w:t xml:space="preserve">Thus, we use </w:t>
      </w:r>
      <w:r w:rsidRPr="003452C5">
        <w:rPr>
          <w:rFonts w:ascii="Arial" w:hAnsi="Arial" w:cs="Arial"/>
          <w:b/>
          <w:bCs/>
          <w:color w:val="000000"/>
        </w:rPr>
        <w:t>gdb</w:t>
      </w:r>
      <w:r>
        <w:rPr>
          <w:rFonts w:ascii="Arial" w:hAnsi="Arial" w:cs="Arial"/>
          <w:color w:val="000000"/>
        </w:rPr>
        <w:t xml:space="preserve"> command. </w:t>
      </w:r>
    </w:p>
    <w:p w14:paraId="3269F7D2" w14:textId="77777777" w:rsidR="003452C5" w:rsidRPr="003452C5" w:rsidRDefault="003452C5" w:rsidP="003452C5">
      <w:pPr>
        <w:pStyle w:val="ListParagraph"/>
        <w:numPr>
          <w:ilvl w:val="0"/>
          <w:numId w:val="7"/>
        </w:numPr>
        <w:rPr>
          <w:rFonts w:ascii="Helvetica" w:hAnsi="Helvetica" w:cs="Helvetica"/>
          <w:color w:val="212121"/>
          <w:shd w:val="clear" w:color="auto" w:fill="FFFFFF"/>
        </w:rPr>
      </w:pPr>
      <w:r>
        <w:rPr>
          <w:rFonts w:ascii="Helvetica" w:hAnsi="Helvetica" w:cs="Helvetica"/>
          <w:color w:val="212121"/>
          <w:shd w:val="clear" w:color="auto" w:fill="FFFFFF"/>
        </w:rPr>
        <w:t xml:space="preserve">Now next we need to locate the main function so for that we use </w:t>
      </w:r>
      <w:r w:rsidRPr="003452C5">
        <w:rPr>
          <w:rFonts w:ascii="Helvetica" w:hAnsi="Helvetica" w:cs="Helvetica"/>
          <w:b/>
          <w:bCs/>
          <w:color w:val="212121"/>
          <w:shd w:val="clear" w:color="auto" w:fill="FFFFFF"/>
        </w:rPr>
        <w:t>info functions</w:t>
      </w:r>
      <w:r>
        <w:rPr>
          <w:rFonts w:ascii="Helvetica" w:hAnsi="Helvetica" w:cs="Helvetica"/>
          <w:color w:val="212121"/>
          <w:shd w:val="clear" w:color="auto" w:fill="FFFFFF"/>
        </w:rPr>
        <w:t xml:space="preserve"> command.</w:t>
      </w:r>
      <w:r w:rsidRPr="003452C5">
        <w:rPr>
          <w:rFonts w:ascii="Helvetica" w:hAnsi="Helvetica" w:cs="Helvetica"/>
          <w:color w:val="212121"/>
          <w:shd w:val="clear" w:color="auto" w:fill="FFFFFF"/>
        </w:rPr>
        <w:t xml:space="preserve"> After locating we need to disassemble the </w:t>
      </w:r>
      <w:r w:rsidRPr="003452C5">
        <w:rPr>
          <w:rFonts w:ascii="Arial" w:hAnsi="Arial" w:cs="Arial"/>
          <w:color w:val="000000"/>
        </w:rPr>
        <w:t>assembly code of the main function in this file, we use the following command. “</w:t>
      </w:r>
      <w:r w:rsidRPr="003452C5">
        <w:rPr>
          <w:rFonts w:ascii="Arial" w:hAnsi="Arial" w:cs="Arial"/>
          <w:b/>
          <w:bCs/>
          <w:color w:val="000000"/>
        </w:rPr>
        <w:t>disassemble main”.</w:t>
      </w:r>
    </w:p>
    <w:p w14:paraId="19783277" w14:textId="4F92162F" w:rsidR="003452C5" w:rsidRPr="003452C5" w:rsidRDefault="003452C5" w:rsidP="003452C5">
      <w:pPr>
        <w:pStyle w:val="ListParagraph"/>
        <w:numPr>
          <w:ilvl w:val="0"/>
          <w:numId w:val="7"/>
        </w:numPr>
        <w:rPr>
          <w:rFonts w:ascii="Helvetica" w:hAnsi="Helvetica" w:cs="Helvetica"/>
          <w:color w:val="212121"/>
          <w:shd w:val="clear" w:color="auto" w:fill="FFFFFF"/>
        </w:rPr>
      </w:pPr>
      <w:r w:rsidRPr="003452C5">
        <w:rPr>
          <w:rFonts w:ascii="Arial" w:hAnsi="Arial" w:cs="Arial"/>
          <w:color w:val="000000"/>
        </w:rPr>
        <w:t>We need to search for the contents of the "</w:t>
      </w:r>
      <w:r w:rsidRPr="003452C5">
        <w:rPr>
          <w:rFonts w:ascii="Arial" w:hAnsi="Arial" w:cs="Arial"/>
          <w:b/>
          <w:bCs/>
          <w:color w:val="000000"/>
        </w:rPr>
        <w:t>eax</w:t>
      </w:r>
      <w:r w:rsidRPr="003452C5">
        <w:rPr>
          <w:rFonts w:ascii="Arial" w:hAnsi="Arial" w:cs="Arial"/>
          <w:color w:val="000000"/>
        </w:rPr>
        <w:t>" register. The contents are in hexadecimal ("</w:t>
      </w:r>
      <w:r w:rsidRPr="003452C5">
        <w:rPr>
          <w:rFonts w:ascii="Arial" w:hAnsi="Arial" w:cs="Arial"/>
          <w:b/>
          <w:bCs/>
          <w:color w:val="000000"/>
        </w:rPr>
        <w:t>0x86342</w:t>
      </w:r>
      <w:r w:rsidRPr="003452C5">
        <w:rPr>
          <w:rFonts w:ascii="Arial" w:hAnsi="Arial" w:cs="Arial"/>
          <w:color w:val="000000"/>
        </w:rPr>
        <w:t>").</w:t>
      </w:r>
    </w:p>
    <w:p w14:paraId="0DD7CDF5" w14:textId="3BBA6ED7" w:rsidR="003452C5" w:rsidRPr="000C5972" w:rsidRDefault="000C5972" w:rsidP="00806B0D">
      <w:pPr>
        <w:pStyle w:val="ListParagraph"/>
        <w:numPr>
          <w:ilvl w:val="0"/>
          <w:numId w:val="7"/>
        </w:numPr>
        <w:rPr>
          <w:rFonts w:ascii="Helvetica" w:hAnsi="Helvetica" w:cs="Helvetica"/>
          <w:color w:val="212121"/>
          <w:shd w:val="clear" w:color="auto" w:fill="FFFFFF"/>
        </w:rPr>
      </w:pPr>
      <w:r>
        <w:rPr>
          <w:rFonts w:ascii="Arial" w:hAnsi="Arial" w:cs="Arial"/>
          <w:color w:val="000000"/>
        </w:rPr>
        <w:t xml:space="preserve">Using python, we can easily convert the hexadecimal number to decimals. print(int(0x86342)) We get the number </w:t>
      </w:r>
      <w:r w:rsidRPr="000C5972">
        <w:rPr>
          <w:rFonts w:ascii="Arial" w:hAnsi="Arial" w:cs="Arial"/>
          <w:b/>
          <w:bCs/>
          <w:color w:val="000000"/>
        </w:rPr>
        <w:t>549698</w:t>
      </w:r>
      <w:r>
        <w:rPr>
          <w:rFonts w:ascii="Arial" w:hAnsi="Arial" w:cs="Arial"/>
          <w:color w:val="000000"/>
        </w:rPr>
        <w:t xml:space="preserve"> as decimal. Hence, the pico flag is </w:t>
      </w:r>
      <w:r w:rsidRPr="000C5972">
        <w:rPr>
          <w:rFonts w:ascii="Arial" w:hAnsi="Arial" w:cs="Arial"/>
          <w:b/>
          <w:bCs/>
          <w:color w:val="000000"/>
        </w:rPr>
        <w:t>picoCTF{549698}.</w:t>
      </w:r>
    </w:p>
    <w:p w14:paraId="1B311837" w14:textId="225CA9A1" w:rsidR="000C5972" w:rsidRDefault="000C5972" w:rsidP="000C5972">
      <w:pPr>
        <w:pStyle w:val="ListParagraph"/>
        <w:rPr>
          <w:rFonts w:ascii="Helvetica" w:hAnsi="Helvetica" w:cs="Helvetica"/>
          <w:color w:val="212121"/>
          <w:shd w:val="clear" w:color="auto" w:fill="FFFFFF"/>
        </w:rPr>
      </w:pPr>
      <w:r w:rsidRPr="000C5972">
        <w:rPr>
          <w:rFonts w:ascii="Helvetica" w:hAnsi="Helvetica" w:cs="Helvetica"/>
          <w:noProof/>
          <w:color w:val="212121"/>
          <w:shd w:val="clear" w:color="auto" w:fill="FFFFFF"/>
        </w:rPr>
        <w:lastRenderedPageBreak/>
        <w:drawing>
          <wp:inline distT="0" distB="0" distL="0" distR="0" wp14:anchorId="57E43F55" wp14:editId="01605712">
            <wp:extent cx="5389418" cy="1569085"/>
            <wp:effectExtent l="0" t="0" r="1905" b="0"/>
            <wp:docPr id="1027063347" name="Picture 1" descr="A black background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63347" name="Picture 1" descr="A black background with a black bord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711" cy="157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E98E" w14:textId="77777777" w:rsidR="000C5972" w:rsidRDefault="000C5972" w:rsidP="000C5972">
      <w:pPr>
        <w:pStyle w:val="ListParagraph"/>
        <w:rPr>
          <w:rFonts w:ascii="Helvetica" w:hAnsi="Helvetica" w:cs="Helvetica"/>
          <w:color w:val="212121"/>
          <w:shd w:val="clear" w:color="auto" w:fill="FFFFFF"/>
        </w:rPr>
      </w:pPr>
    </w:p>
    <w:p w14:paraId="3F9792E7" w14:textId="38278DDA" w:rsidR="000C5972" w:rsidRDefault="000C5972" w:rsidP="000C5972">
      <w:pPr>
        <w:pStyle w:val="ListParagraph"/>
        <w:rPr>
          <w:rFonts w:ascii="Helvetica" w:hAnsi="Helvetica" w:cs="Helvetica"/>
          <w:color w:val="212121"/>
          <w:shd w:val="clear" w:color="auto" w:fill="FFFFFF"/>
        </w:rPr>
      </w:pPr>
      <w:r w:rsidRPr="000C5972">
        <w:rPr>
          <w:rFonts w:ascii="Helvetica" w:hAnsi="Helvetica" w:cs="Helvetica"/>
          <w:noProof/>
          <w:color w:val="212121"/>
          <w:shd w:val="clear" w:color="auto" w:fill="FFFFFF"/>
        </w:rPr>
        <w:drawing>
          <wp:inline distT="0" distB="0" distL="0" distR="0" wp14:anchorId="6079B80A" wp14:editId="38963B4A">
            <wp:extent cx="4633362" cy="5959356"/>
            <wp:effectExtent l="0" t="0" r="0" b="3810"/>
            <wp:docPr id="200828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83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F70A" w14:textId="77777777" w:rsidR="000C5972" w:rsidRDefault="000C5972" w:rsidP="000C5972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</w:t>
      </w:r>
      <w: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FLAG</w:t>
      </w:r>
    </w:p>
    <w:p w14:paraId="08D37133" w14:textId="32AA70C5" w:rsidR="000C5972" w:rsidRPr="000C5972" w:rsidRDefault="000C5972" w:rsidP="000C5972">
      <w:pPr>
        <w:rPr>
          <w:rFonts w:ascii="Angsana New" w:hAnsi="Angsana New" w:cs="Angsana New"/>
          <w:i/>
          <w:iCs/>
          <w:color w:val="FF0000"/>
          <w:sz w:val="44"/>
          <w:szCs w:val="44"/>
          <w:u w:val="single"/>
          <w:shd w:val="clear" w:color="auto" w:fill="FFFFFF"/>
        </w:rPr>
      </w:pPr>
      <w:r w:rsidRPr="000C5972">
        <w:rPr>
          <w:rFonts w:ascii="Arial" w:hAnsi="Arial" w:cs="Arial"/>
          <w:b/>
          <w:bCs/>
          <w:color w:val="FF0000"/>
        </w:rPr>
        <w:t>picoCTF{549698}</w:t>
      </w:r>
    </w:p>
    <w:p w14:paraId="0FD8910A" w14:textId="77777777" w:rsidR="000C5972" w:rsidRDefault="000C5972" w:rsidP="000C5972">
      <w:pPr>
        <w:pStyle w:val="ListParagraph"/>
        <w:rPr>
          <w:rFonts w:ascii="Helvetica" w:hAnsi="Helvetica" w:cs="Helvetica"/>
          <w:color w:val="212121"/>
          <w:shd w:val="clear" w:color="auto" w:fill="FFFFFF"/>
        </w:rPr>
      </w:pPr>
    </w:p>
    <w:p w14:paraId="633B3F2C" w14:textId="7EF8A909" w:rsidR="00277086" w:rsidRDefault="00277086" w:rsidP="00277086">
      <w:pPr>
        <w:rPr>
          <w:rFonts w:ascii="Amasis MT Pro Medium" w:hAnsi="Amasis MT Pro Medium"/>
          <w:sz w:val="28"/>
          <w:szCs w:val="28"/>
          <w:u w:val="single"/>
        </w:rPr>
      </w:pPr>
      <w:r>
        <w:rPr>
          <w:rFonts w:ascii="Amasis MT Pro Medium" w:hAnsi="Amasis MT Pro Medium"/>
          <w:sz w:val="28"/>
          <w:szCs w:val="28"/>
          <w:u w:val="single"/>
        </w:rPr>
        <w:lastRenderedPageBreak/>
        <w:t>3.ARMssembly 0</w:t>
      </w:r>
    </w:p>
    <w:p w14:paraId="75527843" w14:textId="77777777" w:rsidR="00277086" w:rsidRPr="0011596F" w:rsidRDefault="00277086" w:rsidP="00277086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1596F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#CHALLENGE</w:t>
      </w:r>
    </w:p>
    <w:p w14:paraId="4B9A30E4" w14:textId="30D7CF58" w:rsidR="00277086" w:rsidRDefault="00277086" w:rsidP="00277086">
      <w:pPr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What integer does this program print with arguments </w:t>
      </w:r>
      <w:r>
        <w:rPr>
          <w:rStyle w:val="HTMLCode"/>
          <w:rFonts w:ascii="Consolas" w:eastAsiaTheme="minorHAnsi" w:hAnsi="Consolas"/>
          <w:color w:val="F3A4B5"/>
          <w:sz w:val="21"/>
          <w:szCs w:val="21"/>
          <w:shd w:val="clear" w:color="auto" w:fill="FFFFFF"/>
        </w:rPr>
        <w:t>266134863</w:t>
      </w:r>
      <w:r>
        <w:rPr>
          <w:rFonts w:ascii="Open Sans" w:hAnsi="Open Sans" w:cs="Open Sans"/>
          <w:color w:val="212121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F3A4B5"/>
          <w:sz w:val="21"/>
          <w:szCs w:val="21"/>
          <w:shd w:val="clear" w:color="auto" w:fill="FFFFFF"/>
        </w:rPr>
        <w:t>1592237099</w:t>
      </w:r>
      <w:r>
        <w:rPr>
          <w:rFonts w:ascii="Open Sans" w:hAnsi="Open Sans" w:cs="Open Sans"/>
          <w:color w:val="212121"/>
          <w:shd w:val="clear" w:color="auto" w:fill="FFFFFF"/>
        </w:rPr>
        <w:t>? File: </w:t>
      </w:r>
      <w:hyperlink r:id="rId12" w:tgtFrame="_blank" w:history="1">
        <w:r>
          <w:rPr>
            <w:rStyle w:val="Hyperlink"/>
            <w:rFonts w:ascii="Open Sans" w:hAnsi="Open Sans" w:cs="Open Sans"/>
            <w:color w:val="5969F6"/>
            <w:shd w:val="clear" w:color="auto" w:fill="FFFFFF"/>
          </w:rPr>
          <w:t>chall.S</w:t>
        </w:r>
      </w:hyperlink>
      <w:r>
        <w:rPr>
          <w:rFonts w:ascii="Open Sans" w:hAnsi="Open Sans" w:cs="Open Sans"/>
          <w:color w:val="212121"/>
          <w:shd w:val="clear" w:color="auto" w:fill="FFFFFF"/>
        </w:rPr>
        <w:t> Flag format: picoCTF{XXXXXXXX} -&gt; (hex, lowercase, no 0x, and 32 bits. ex. 5614267 would be picoCTF{0055aabb}).</w:t>
      </w:r>
    </w:p>
    <w:p w14:paraId="2CB26429" w14:textId="77777777" w:rsidR="00277086" w:rsidRDefault="00277086" w:rsidP="00277086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#SOLUTION</w:t>
      </w:r>
    </w:p>
    <w:p w14:paraId="6AF80EB9" w14:textId="00B7FDD9" w:rsidR="00B56919" w:rsidRPr="00B56919" w:rsidRDefault="00277086" w:rsidP="00B56919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Helvetica" w:hAnsi="Helvetica" w:cs="Helvetica"/>
          <w:color w:val="212121"/>
          <w:shd w:val="clear" w:color="auto" w:fill="FFFFFF"/>
        </w:rPr>
        <w:t xml:space="preserve">We need to </w:t>
      </w:r>
      <w:r w:rsidR="00B56919">
        <w:rPr>
          <w:rFonts w:ascii="Helvetica" w:hAnsi="Helvetica" w:cs="Helvetica"/>
          <w:color w:val="212121"/>
          <w:shd w:val="clear" w:color="auto" w:fill="FFFFFF"/>
        </w:rPr>
        <w:t xml:space="preserve">just </w:t>
      </w:r>
      <w:r w:rsidR="00B56919">
        <w:rPr>
          <w:rFonts w:ascii="Arial" w:hAnsi="Arial" w:cs="Arial"/>
          <w:color w:val="000000"/>
          <w:sz w:val="22"/>
          <w:szCs w:val="22"/>
        </w:rPr>
        <w:t xml:space="preserve">convert the bigger number into the hexadecimal format se we do that using </w:t>
      </w:r>
      <w:proofErr w:type="gramStart"/>
      <w:r w:rsidR="00B56919">
        <w:rPr>
          <w:rFonts w:ascii="Arial" w:hAnsi="Arial" w:cs="Arial"/>
          <w:color w:val="000000"/>
          <w:sz w:val="22"/>
          <w:szCs w:val="22"/>
        </w:rPr>
        <w:t>python .</w:t>
      </w:r>
      <w:proofErr w:type="gramEnd"/>
    </w:p>
    <w:p w14:paraId="596B0D00" w14:textId="70655338" w:rsidR="00B56919" w:rsidRDefault="00B56919" w:rsidP="00B56919">
      <w:pPr>
        <w:pStyle w:val="NormalWeb"/>
        <w:spacing w:before="0" w:beforeAutospacing="0" w:after="0" w:afterAutospacing="0"/>
        <w:ind w:left="720"/>
      </w:pPr>
      <w:r w:rsidRPr="00B56919">
        <w:rPr>
          <w:noProof/>
        </w:rPr>
        <w:drawing>
          <wp:inline distT="0" distB="0" distL="0" distR="0" wp14:anchorId="7A368FF7" wp14:editId="1A3DE40E">
            <wp:extent cx="2415749" cy="464860"/>
            <wp:effectExtent l="0" t="0" r="3810" b="0"/>
            <wp:docPr id="139546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659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7191" w14:textId="77777777" w:rsidR="00B56919" w:rsidRDefault="00B56919" w:rsidP="00B56919">
      <w:pPr>
        <w:pStyle w:val="NormalWeb"/>
        <w:spacing w:before="0" w:beforeAutospacing="0" w:after="0" w:afterAutospacing="0"/>
        <w:ind w:left="720"/>
      </w:pPr>
    </w:p>
    <w:p w14:paraId="78122118" w14:textId="77777777" w:rsidR="00B56919" w:rsidRDefault="00B56919" w:rsidP="00B56919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</w:t>
      </w:r>
      <w: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FLAG</w:t>
      </w:r>
    </w:p>
    <w:p w14:paraId="5116F06B" w14:textId="322A886A" w:rsidR="00B56919" w:rsidRDefault="00B56919" w:rsidP="00B56919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  <w:r w:rsidRPr="00B56919">
        <w:rPr>
          <w:rFonts w:ascii="Arial" w:hAnsi="Arial" w:cs="Arial"/>
          <w:color w:val="FF0000"/>
          <w:sz w:val="22"/>
          <w:szCs w:val="22"/>
        </w:rPr>
        <w:t>picoCTF{6d1d2dd1}</w:t>
      </w:r>
    </w:p>
    <w:p w14:paraId="4D1C4D06" w14:textId="77777777" w:rsidR="00B56919" w:rsidRDefault="00B56919" w:rsidP="00B56919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</w:p>
    <w:p w14:paraId="5ADA7ACB" w14:textId="77777777" w:rsidR="00B56919" w:rsidRDefault="00B56919" w:rsidP="00B56919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</w:p>
    <w:p w14:paraId="0CDD90DE" w14:textId="77777777" w:rsidR="00B56919" w:rsidRPr="00B56919" w:rsidRDefault="00B56919" w:rsidP="00B56919">
      <w:pPr>
        <w:pStyle w:val="NormalWeb"/>
        <w:spacing w:before="0" w:beforeAutospacing="0" w:after="0" w:afterAutospacing="0"/>
        <w:rPr>
          <w:color w:val="FF0000"/>
        </w:rPr>
      </w:pPr>
    </w:p>
    <w:p w14:paraId="09CD84F4" w14:textId="77777777" w:rsidR="00B56919" w:rsidRDefault="00B56919" w:rsidP="00B56919">
      <w:pPr>
        <w:pStyle w:val="NormalWeb"/>
        <w:spacing w:before="0" w:beforeAutospacing="0" w:after="0" w:afterAutospacing="0"/>
        <w:ind w:left="720"/>
      </w:pPr>
    </w:p>
    <w:p w14:paraId="1FC03B5F" w14:textId="4959B183" w:rsidR="00277086" w:rsidRPr="00277086" w:rsidRDefault="00277086" w:rsidP="00B56919">
      <w:pPr>
        <w:pStyle w:val="ListParagraph"/>
        <w:rPr>
          <w:rFonts w:ascii="Open Sans" w:hAnsi="Open Sans" w:cs="Open Sans"/>
          <w:color w:val="212121"/>
          <w:shd w:val="clear" w:color="auto" w:fill="FFFFFF"/>
        </w:rPr>
      </w:pPr>
    </w:p>
    <w:p w14:paraId="220C0D03" w14:textId="77777777" w:rsidR="00277086" w:rsidRDefault="00277086" w:rsidP="00277086">
      <w:pPr>
        <w:rPr>
          <w:rFonts w:ascii="Open Sans" w:hAnsi="Open Sans" w:cs="Open Sans"/>
          <w:color w:val="212121"/>
          <w:shd w:val="clear" w:color="auto" w:fill="FFFFFF"/>
        </w:rPr>
      </w:pPr>
    </w:p>
    <w:p w14:paraId="6DF9B15A" w14:textId="77777777" w:rsidR="00277086" w:rsidRDefault="00277086" w:rsidP="00277086">
      <w:pPr>
        <w:rPr>
          <w:rFonts w:ascii="Amasis MT Pro Medium" w:hAnsi="Amasis MT Pro Medium"/>
          <w:sz w:val="28"/>
          <w:szCs w:val="28"/>
          <w:u w:val="single"/>
        </w:rPr>
      </w:pPr>
    </w:p>
    <w:p w14:paraId="6F812333" w14:textId="77777777" w:rsidR="00277086" w:rsidRPr="00277086" w:rsidRDefault="00277086" w:rsidP="00277086">
      <w:pPr>
        <w:rPr>
          <w:rFonts w:ascii="Amasis MT Pro Medium" w:hAnsi="Amasis MT Pro Medium"/>
          <w:sz w:val="28"/>
          <w:szCs w:val="28"/>
          <w:u w:val="single"/>
        </w:rPr>
      </w:pPr>
    </w:p>
    <w:p w14:paraId="68C896D2" w14:textId="77777777" w:rsidR="000C5972" w:rsidRDefault="000C5972" w:rsidP="000C5972">
      <w:pPr>
        <w:pStyle w:val="ListParagraph"/>
        <w:rPr>
          <w:rFonts w:ascii="Helvetica" w:hAnsi="Helvetica" w:cs="Helvetica"/>
          <w:color w:val="212121"/>
          <w:shd w:val="clear" w:color="auto" w:fill="FFFFFF"/>
        </w:rPr>
      </w:pPr>
    </w:p>
    <w:p w14:paraId="5372AD1D" w14:textId="77777777" w:rsidR="000C5972" w:rsidRPr="003452C5" w:rsidRDefault="000C5972" w:rsidP="000C5972">
      <w:pPr>
        <w:pStyle w:val="ListParagraph"/>
        <w:rPr>
          <w:rFonts w:ascii="Helvetica" w:hAnsi="Helvetica" w:cs="Helvetica"/>
          <w:color w:val="212121"/>
          <w:shd w:val="clear" w:color="auto" w:fill="FFFFFF"/>
        </w:rPr>
      </w:pPr>
    </w:p>
    <w:p w14:paraId="1C0B7DE1" w14:textId="0A5B6BBA" w:rsidR="003452C5" w:rsidRDefault="003452C5" w:rsidP="003452C5">
      <w:pPr>
        <w:pStyle w:val="ListParagraph"/>
        <w:rPr>
          <w:rFonts w:ascii="Helvetica" w:hAnsi="Helvetica" w:cs="Helvetica"/>
          <w:color w:val="212121"/>
          <w:shd w:val="clear" w:color="auto" w:fill="FFFFFF"/>
        </w:rPr>
      </w:pPr>
    </w:p>
    <w:p w14:paraId="684DC3BF" w14:textId="77777777" w:rsidR="003452C5" w:rsidRPr="003452C5" w:rsidRDefault="003452C5" w:rsidP="003452C5">
      <w:pPr>
        <w:pStyle w:val="ListParagraph"/>
        <w:rPr>
          <w:rFonts w:ascii="Helvetica" w:hAnsi="Helvetica" w:cs="Helvetica"/>
          <w:color w:val="212121"/>
          <w:shd w:val="clear" w:color="auto" w:fill="FFFFFF"/>
        </w:rPr>
      </w:pPr>
    </w:p>
    <w:p w14:paraId="1E2AC658" w14:textId="77777777" w:rsidR="00806B0D" w:rsidRDefault="00806B0D" w:rsidP="008C356A">
      <w:pPr>
        <w:rPr>
          <w:rFonts w:ascii="Open Sans" w:hAnsi="Open Sans" w:cs="Open Sans"/>
          <w:color w:val="212121"/>
          <w:shd w:val="clear" w:color="auto" w:fill="FFFFFF"/>
        </w:rPr>
      </w:pPr>
    </w:p>
    <w:p w14:paraId="0FD6F4C4" w14:textId="77777777" w:rsidR="00806B0D" w:rsidRDefault="00806B0D" w:rsidP="008C356A">
      <w:pPr>
        <w:rPr>
          <w:rFonts w:ascii="Open Sans" w:hAnsi="Open Sans" w:cs="Open Sans"/>
          <w:color w:val="212121"/>
          <w:shd w:val="clear" w:color="auto" w:fill="FFFFFF"/>
        </w:rPr>
      </w:pPr>
    </w:p>
    <w:p w14:paraId="52DFEA31" w14:textId="77777777" w:rsidR="00806B0D" w:rsidRPr="008C356A" w:rsidRDefault="00806B0D" w:rsidP="008C356A">
      <w:pPr>
        <w:rPr>
          <w:rFonts w:ascii="Amasis MT Pro Medium" w:hAnsi="Amasis MT Pro Medium"/>
          <w:sz w:val="28"/>
          <w:szCs w:val="28"/>
          <w:u w:val="single"/>
        </w:rPr>
      </w:pPr>
    </w:p>
    <w:p w14:paraId="7C04A70E" w14:textId="77777777" w:rsidR="008C356A" w:rsidRDefault="008C356A" w:rsidP="001D684F">
      <w:pPr>
        <w:rPr>
          <w:rFonts w:ascii="Angsana New" w:hAnsi="Angsana New" w:cs="Angsana New"/>
          <w:color w:val="FF0000"/>
          <w:sz w:val="40"/>
          <w:szCs w:val="40"/>
          <w:shd w:val="clear" w:color="auto" w:fill="FFFFFF"/>
        </w:rPr>
      </w:pPr>
    </w:p>
    <w:p w14:paraId="61CDB648" w14:textId="77777777" w:rsidR="008C356A" w:rsidRDefault="008C356A" w:rsidP="001D684F">
      <w:pPr>
        <w:rPr>
          <w:rFonts w:ascii="Angsana New" w:hAnsi="Angsana New" w:cs="Angsana New"/>
          <w:color w:val="FF0000"/>
          <w:sz w:val="40"/>
          <w:szCs w:val="40"/>
          <w:shd w:val="clear" w:color="auto" w:fill="FFFFFF"/>
        </w:rPr>
      </w:pPr>
    </w:p>
    <w:p w14:paraId="3BF03E85" w14:textId="77777777" w:rsidR="001D684F" w:rsidRDefault="001D684F" w:rsidP="001D684F">
      <w:pPr>
        <w:rPr>
          <w:rFonts w:ascii="Angsana New" w:hAnsi="Angsana New" w:cs="Angsana New"/>
          <w:color w:val="FF0000"/>
          <w:sz w:val="40"/>
          <w:szCs w:val="40"/>
          <w:shd w:val="clear" w:color="auto" w:fill="FFFFFF"/>
        </w:rPr>
      </w:pPr>
    </w:p>
    <w:p w14:paraId="4345FBA7" w14:textId="77777777" w:rsidR="00303103" w:rsidRDefault="00303103" w:rsidP="00303103">
      <w:pPr>
        <w:pStyle w:val="ListParagraph"/>
        <w:rPr>
          <w:rFonts w:ascii="Amasis MT Pro Medium" w:hAnsi="Amasis MT Pro Medium"/>
          <w:sz w:val="32"/>
          <w:szCs w:val="32"/>
          <w:u w:val="single"/>
        </w:rPr>
      </w:pPr>
      <w:r>
        <w:rPr>
          <w:rFonts w:ascii="Amasis MT Pro Medium" w:hAnsi="Amasis MT Pro Medium"/>
          <w:sz w:val="32"/>
          <w:szCs w:val="32"/>
          <w:u w:val="single"/>
        </w:rPr>
        <w:lastRenderedPageBreak/>
        <w:t>2.BINARY EXPLOITATION:</w:t>
      </w:r>
    </w:p>
    <w:p w14:paraId="169E69CA" w14:textId="332C9537" w:rsidR="000D1A3C" w:rsidRPr="008C356A" w:rsidRDefault="000D1A3C" w:rsidP="000D1A3C">
      <w:pPr>
        <w:rPr>
          <w:rFonts w:ascii="Amasis MT Pro Medium" w:hAnsi="Amasis MT Pro Medium"/>
          <w:sz w:val="72"/>
          <w:szCs w:val="72"/>
          <w:u w:val="single"/>
        </w:rPr>
      </w:pPr>
      <w:r w:rsidRPr="008C356A">
        <w:rPr>
          <w:rFonts w:ascii="Amasis MT Pro Medium" w:hAnsi="Amasis MT Pro Medium"/>
          <w:sz w:val="28"/>
          <w:szCs w:val="28"/>
          <w:u w:val="single"/>
        </w:rPr>
        <w:t>1.</w:t>
      </w:r>
      <w:r>
        <w:rPr>
          <w:rFonts w:ascii="Amasis MT Pro Medium" w:hAnsi="Amasis MT Pro Medium"/>
          <w:sz w:val="28"/>
          <w:szCs w:val="28"/>
          <w:u w:val="single"/>
        </w:rPr>
        <w:t>Stonks</w:t>
      </w:r>
    </w:p>
    <w:p w14:paraId="592FD6B7" w14:textId="77777777" w:rsidR="00303103" w:rsidRDefault="00303103" w:rsidP="00303103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1596F">
        <w:rPr>
          <w:rFonts w:ascii="Amasis MT Pro Medium" w:hAnsi="Amasis MT Pro Medium"/>
          <w:sz w:val="72"/>
          <w:szCs w:val="72"/>
        </w:rPr>
        <w:t xml:space="preserve"> </w:t>
      </w:r>
      <w:r w:rsidRPr="0011596F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#CHALLENGE</w:t>
      </w:r>
    </w:p>
    <w:p w14:paraId="2B040F4C" w14:textId="3E8110E6" w:rsidR="000D1A3C" w:rsidRDefault="007911E9" w:rsidP="00303103">
      <w:pPr>
        <w:rPr>
          <w:rFonts w:ascii="Helvetica" w:hAnsi="Helvetica" w:cs="Helvetica"/>
          <w:color w:val="000000"/>
          <w:shd w:val="clear" w:color="auto" w:fill="FFFFFF"/>
        </w:rPr>
      </w:pPr>
      <w:hyperlink r:id="rId14" w:history="1">
        <w:r w:rsidR="000D1A3C" w:rsidRPr="00CB3E27">
          <w:rPr>
            <w:rStyle w:val="Hyperlink"/>
            <w:rFonts w:ascii="Helvetica" w:hAnsi="Helvetica" w:cs="Helvetica"/>
            <w:shd w:val="clear" w:color="auto" w:fill="FFFFFF"/>
          </w:rPr>
          <w:t>https://mercury.picoctf.net/static/7e71fc0d8cc3339bfad6bf408f7dc510/vuln.c</w:t>
        </w:r>
      </w:hyperlink>
    </w:p>
    <w:p w14:paraId="460F825B" w14:textId="77777777" w:rsidR="000D1A3C" w:rsidRPr="000D1A3C" w:rsidRDefault="000D1A3C" w:rsidP="00303103">
      <w:pPr>
        <w:rPr>
          <w:rFonts w:ascii="Helvetica" w:hAnsi="Helvetica" w:cs="Helvetica"/>
          <w:color w:val="000000"/>
          <w:shd w:val="clear" w:color="auto" w:fill="FFFFFF"/>
        </w:rPr>
      </w:pPr>
    </w:p>
    <w:p w14:paraId="22D686EA" w14:textId="77777777" w:rsidR="000D1A3C" w:rsidRDefault="000D1A3C" w:rsidP="000D1A3C">
      <w:pPr>
        <w:rPr>
          <w:rFonts w:ascii="Helvetica" w:hAnsi="Helvetica" w:cs="Helvetica"/>
          <w:color w:val="000000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#SOLUTION</w:t>
      </w:r>
    </w:p>
    <w:p w14:paraId="184EF4CC" w14:textId="47E0702C" w:rsidR="003E53E1" w:rsidRPr="003E53E1" w:rsidRDefault="003E53E1" w:rsidP="003E53E1">
      <w:pPr>
        <w:pStyle w:val="ListParagraph"/>
        <w:numPr>
          <w:ilvl w:val="0"/>
          <w:numId w:val="1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First, we download </w:t>
      </w:r>
      <w:r>
        <w:rPr>
          <w:rFonts w:ascii="Arial" w:hAnsi="Arial" w:cs="Arial"/>
          <w:color w:val="000000"/>
        </w:rPr>
        <w:t xml:space="preserve">the vuln.c file and connected to the given server. Look at the </w:t>
      </w:r>
      <w:r w:rsidRPr="003E53E1">
        <w:rPr>
          <w:rFonts w:ascii="Arial" w:hAnsi="Arial" w:cs="Arial"/>
          <w:b/>
          <w:bCs/>
          <w:color w:val="000000"/>
        </w:rPr>
        <w:t>user_buf</w:t>
      </w:r>
      <w:r>
        <w:rPr>
          <w:rFonts w:ascii="Arial" w:hAnsi="Arial" w:cs="Arial"/>
          <w:color w:val="000000"/>
        </w:rPr>
        <w:t xml:space="preserve"> field. Upon running the program from the terminal, we found some hexadecimal values.</w:t>
      </w:r>
    </w:p>
    <w:p w14:paraId="3BB7719E" w14:textId="73162217" w:rsidR="003E53E1" w:rsidRPr="003E53E1" w:rsidRDefault="003E53E1" w:rsidP="003E53E1">
      <w:pPr>
        <w:pStyle w:val="ListParagraph"/>
        <w:numPr>
          <w:ilvl w:val="0"/>
          <w:numId w:val="1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Arial" w:hAnsi="Arial" w:cs="Arial"/>
          <w:color w:val="000000"/>
        </w:rPr>
        <w:t>Next using online converter, we convert the hexadecimal values to ascii text.</w:t>
      </w:r>
    </w:p>
    <w:p w14:paraId="05D36E5D" w14:textId="5F7BB14E" w:rsidR="003E53E1" w:rsidRPr="003E53E1" w:rsidRDefault="003E53E1" w:rsidP="003E53E1">
      <w:pPr>
        <w:pStyle w:val="ListParagraph"/>
        <w:numPr>
          <w:ilvl w:val="0"/>
          <w:numId w:val="1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To get string in correct order we use python.</w:t>
      </w:r>
    </w:p>
    <w:p w14:paraId="55530CB2" w14:textId="27003216" w:rsidR="000D1A3C" w:rsidRDefault="003E53E1" w:rsidP="00303103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3E53E1">
        <w:rPr>
          <w:rFonts w:ascii="Angsana New" w:hAnsi="Angsana New" w:cs="Angsana New"/>
          <w:i/>
          <w:iCs/>
          <w:noProof/>
          <w:color w:val="000000"/>
          <w:sz w:val="44"/>
          <w:szCs w:val="44"/>
          <w:u w:val="single"/>
          <w:shd w:val="clear" w:color="auto" w:fill="FFFFFF"/>
        </w:rPr>
        <w:drawing>
          <wp:inline distT="0" distB="0" distL="0" distR="0" wp14:anchorId="4D8E421E" wp14:editId="300087B3">
            <wp:extent cx="4390769" cy="2205990"/>
            <wp:effectExtent l="0" t="0" r="0" b="3810"/>
            <wp:docPr id="213974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401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5196" cy="22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DDA7" w14:textId="29055FE5" w:rsidR="003E53E1" w:rsidRDefault="003E53E1" w:rsidP="00303103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3E53E1">
        <w:rPr>
          <w:rFonts w:ascii="Angsana New" w:hAnsi="Angsana New" w:cs="Angsana New"/>
          <w:i/>
          <w:iCs/>
          <w:noProof/>
          <w:color w:val="000000"/>
          <w:sz w:val="44"/>
          <w:szCs w:val="44"/>
          <w:u w:val="single"/>
          <w:shd w:val="clear" w:color="auto" w:fill="FFFFFF"/>
        </w:rPr>
        <w:drawing>
          <wp:inline distT="0" distB="0" distL="0" distR="0" wp14:anchorId="4E3CA723" wp14:editId="478ACDE8">
            <wp:extent cx="3312160" cy="2700442"/>
            <wp:effectExtent l="0" t="0" r="2540" b="5080"/>
            <wp:docPr id="132257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77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3847" cy="27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24A6" w14:textId="77777777" w:rsidR="002F2BD0" w:rsidRDefault="002F2BD0" w:rsidP="00303103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</w:p>
    <w:p w14:paraId="64D5F857" w14:textId="25DAD0A1" w:rsidR="003E53E1" w:rsidRDefault="003E53E1" w:rsidP="00303103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D3C7D59" wp14:editId="60653623">
            <wp:extent cx="4781550" cy="1187450"/>
            <wp:effectExtent l="0" t="0" r="0" b="0"/>
            <wp:docPr id="115363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078E" w14:textId="77777777" w:rsidR="003E53E1" w:rsidRDefault="003E53E1" w:rsidP="003E53E1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</w:t>
      </w:r>
      <w: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FLAG</w:t>
      </w:r>
    </w:p>
    <w:p w14:paraId="6F1A9AA8" w14:textId="6BE92B8D" w:rsidR="003E53E1" w:rsidRDefault="002F2BD0" w:rsidP="00303103">
      <w:pPr>
        <w:rPr>
          <w:rFonts w:ascii="Arial" w:hAnsi="Arial" w:cs="Arial"/>
          <w:color w:val="FF0000"/>
        </w:rPr>
      </w:pPr>
      <w:r w:rsidRPr="002F2BD0">
        <w:rPr>
          <w:rFonts w:ascii="Arial" w:hAnsi="Arial" w:cs="Arial"/>
          <w:color w:val="FF0000"/>
        </w:rPr>
        <w:t>picoCTF{</w:t>
      </w:r>
      <w:r w:rsidR="002E33C1">
        <w:rPr>
          <w:rFonts w:ascii="Arial" w:hAnsi="Arial" w:cs="Arial"/>
          <w:color w:val="FF0000"/>
        </w:rPr>
        <w:t>I</w:t>
      </w:r>
      <w:r w:rsidRPr="002F2BD0">
        <w:rPr>
          <w:rFonts w:ascii="Arial" w:hAnsi="Arial" w:cs="Arial"/>
          <w:color w:val="FF0000"/>
        </w:rPr>
        <w:t>_l05t_4ll_my_m0n3y_bdc425ea}</w:t>
      </w:r>
    </w:p>
    <w:p w14:paraId="2580D42E" w14:textId="02D43BEC" w:rsidR="002E33C1" w:rsidRDefault="00703075" w:rsidP="002E33C1">
      <w:pPr>
        <w:rPr>
          <w:rFonts w:ascii="Helvetica" w:hAnsi="Helvetica" w:cs="Helvetica"/>
          <w:color w:val="FF0000"/>
          <w:shd w:val="clear" w:color="auto" w:fill="FFFFFF"/>
          <w:vertAlign w:val="superscript"/>
        </w:rPr>
      </w:pPr>
      <w:r w:rsidRPr="00703075">
        <w:rPr>
          <w:rFonts w:ascii="Helvetica" w:hAnsi="Helvetica" w:cs="Helvetica"/>
          <w:color w:val="FF0000"/>
          <w:shd w:val="clear" w:color="auto" w:fill="FFFFFF"/>
        </w:rPr>
        <w:t>ÿ</w:t>
      </w:r>
      <w:r>
        <w:rPr>
          <w:rFonts w:ascii="Helvetica" w:hAnsi="Helvetica" w:cs="Helvetica"/>
          <w:color w:val="FF0000"/>
          <w:shd w:val="clear" w:color="auto" w:fill="FFFFFF"/>
          <w:vertAlign w:val="superscript"/>
        </w:rPr>
        <w:t>2</w:t>
      </w:r>
    </w:p>
    <w:p w14:paraId="75D8C604" w14:textId="18317168" w:rsidR="002E33C1" w:rsidRDefault="002E33C1" w:rsidP="002E33C1">
      <w:pPr>
        <w:rPr>
          <w:rFonts w:ascii="Amasis MT Pro Medium" w:hAnsi="Amasis MT Pro Medium"/>
          <w:sz w:val="28"/>
          <w:szCs w:val="28"/>
          <w:u w:val="single"/>
        </w:rPr>
      </w:pPr>
      <w:r>
        <w:rPr>
          <w:rFonts w:ascii="Amasis MT Pro Medium" w:hAnsi="Amasis MT Pro Medium"/>
          <w:sz w:val="28"/>
          <w:szCs w:val="28"/>
          <w:u w:val="single"/>
        </w:rPr>
        <w:t>2.babygame01</w:t>
      </w:r>
    </w:p>
    <w:p w14:paraId="748BFDFE" w14:textId="399BE971" w:rsidR="002E33C1" w:rsidRDefault="002E33C1" w:rsidP="002E33C1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1596F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#CHALLENGE</w:t>
      </w:r>
    </w:p>
    <w:p w14:paraId="40CAD109" w14:textId="77777777" w:rsidR="002E33C1" w:rsidRPr="002E33C1" w:rsidRDefault="002E33C1" w:rsidP="002E33C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</w:pPr>
      <w:r w:rsidRPr="002E33C1">
        <w:rPr>
          <w:rFonts w:ascii="Open Sans" w:eastAsia="Times New Roman" w:hAnsi="Open Sans" w:cs="Open Sans"/>
          <w:color w:val="212121"/>
          <w:kern w:val="0"/>
          <w:sz w:val="24"/>
          <w:szCs w:val="24"/>
          <w:lang w:eastAsia="en-IN"/>
          <w14:ligatures w14:val="none"/>
        </w:rPr>
        <w:t>Get the flag and reach the exit.</w:t>
      </w:r>
    </w:p>
    <w:p w14:paraId="3FC22F18" w14:textId="77777777" w:rsidR="002E33C1" w:rsidRDefault="002E33C1" w:rsidP="002E33C1">
      <w:p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222A42"/>
          <w:kern w:val="0"/>
          <w:sz w:val="24"/>
          <w:szCs w:val="24"/>
          <w:lang w:eastAsia="en-IN"/>
          <w14:ligatures w14:val="none"/>
        </w:rPr>
      </w:pPr>
      <w:r w:rsidRPr="002E33C1">
        <w:rPr>
          <w:rFonts w:ascii="Open Sans" w:eastAsia="Times New Roman" w:hAnsi="Open Sans" w:cs="Open Sans"/>
          <w:color w:val="222A42"/>
          <w:kern w:val="0"/>
          <w:sz w:val="24"/>
          <w:szCs w:val="24"/>
          <w:lang w:eastAsia="en-IN"/>
          <w14:ligatures w14:val="none"/>
        </w:rPr>
        <w:t>Additional details will be available after launching your challenge instance.</w:t>
      </w:r>
    </w:p>
    <w:p w14:paraId="5CE473FC" w14:textId="77777777" w:rsidR="0012597F" w:rsidRDefault="0012597F" w:rsidP="0012597F">
      <w:pPr>
        <w:rPr>
          <w:rFonts w:ascii="Helvetica" w:hAnsi="Helvetica" w:cs="Helvetica"/>
          <w:color w:val="000000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#SOLUTION</w:t>
      </w:r>
    </w:p>
    <w:p w14:paraId="4B1E1A51" w14:textId="77777777" w:rsidR="0012597F" w:rsidRDefault="0012597F" w:rsidP="002E33C1">
      <w:p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222A42"/>
          <w:kern w:val="0"/>
          <w:sz w:val="24"/>
          <w:szCs w:val="24"/>
          <w:lang w:eastAsia="en-IN"/>
          <w14:ligatures w14:val="none"/>
        </w:rPr>
      </w:pPr>
    </w:p>
    <w:p w14:paraId="5857B285" w14:textId="77777777" w:rsidR="0012597F" w:rsidRPr="002E33C1" w:rsidRDefault="0012597F" w:rsidP="002E33C1">
      <w:p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222A42"/>
          <w:kern w:val="0"/>
          <w:sz w:val="24"/>
          <w:szCs w:val="24"/>
          <w:lang w:eastAsia="en-IN"/>
          <w14:ligatures w14:val="none"/>
        </w:rPr>
      </w:pPr>
    </w:p>
    <w:p w14:paraId="0DA6DAEF" w14:textId="77777777" w:rsidR="002E33C1" w:rsidRPr="002E33C1" w:rsidRDefault="002E33C1" w:rsidP="002E33C1">
      <w:pPr>
        <w:rPr>
          <w:rFonts w:ascii="Amasis MT Pro Medium" w:hAnsi="Amasis MT Pro Medium"/>
          <w:sz w:val="28"/>
          <w:szCs w:val="28"/>
          <w:u w:val="single"/>
        </w:rPr>
      </w:pPr>
    </w:p>
    <w:p w14:paraId="0DB716EC" w14:textId="77777777" w:rsidR="002E33C1" w:rsidRDefault="002E33C1" w:rsidP="002E33C1">
      <w:pPr>
        <w:rPr>
          <w:rFonts w:ascii="Helvetica" w:hAnsi="Helvetica" w:cs="Helvetica"/>
          <w:color w:val="FF0000"/>
          <w:shd w:val="clear" w:color="auto" w:fill="FFFFFF"/>
          <w:vertAlign w:val="superscript"/>
        </w:rPr>
      </w:pPr>
    </w:p>
    <w:p w14:paraId="0B95C58B" w14:textId="77777777" w:rsidR="002E33C1" w:rsidRPr="002E33C1" w:rsidRDefault="002E33C1" w:rsidP="002E33C1">
      <w:pPr>
        <w:rPr>
          <w:rFonts w:ascii="Helvetica" w:hAnsi="Helvetica" w:cs="Helvetica"/>
          <w:color w:val="FF0000"/>
          <w:shd w:val="clear" w:color="auto" w:fill="FFFFFF"/>
          <w:vertAlign w:val="superscript"/>
        </w:rPr>
      </w:pPr>
    </w:p>
    <w:p w14:paraId="35959506" w14:textId="77777777" w:rsidR="002E33C1" w:rsidRPr="00703075" w:rsidRDefault="002E33C1" w:rsidP="00303103">
      <w:pPr>
        <w:rPr>
          <w:rFonts w:ascii="Helvetica" w:hAnsi="Helvetica" w:cs="Helvetica"/>
          <w:color w:val="FF0000"/>
          <w:shd w:val="clear" w:color="auto" w:fill="FFFFFF"/>
          <w:vertAlign w:val="superscript"/>
        </w:rPr>
      </w:pPr>
    </w:p>
    <w:p w14:paraId="261D06D0" w14:textId="77777777" w:rsidR="003E53E1" w:rsidRPr="0011596F" w:rsidRDefault="003E53E1" w:rsidP="00303103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</w:p>
    <w:p w14:paraId="4D26B8AA" w14:textId="1B4D1242" w:rsidR="00303103" w:rsidRDefault="00303103" w:rsidP="00303103">
      <w:pPr>
        <w:pStyle w:val="ListParagraph"/>
        <w:rPr>
          <w:rFonts w:ascii="Amasis MT Pro Medium" w:hAnsi="Amasis MT Pro Medium"/>
          <w:sz w:val="72"/>
          <w:szCs w:val="72"/>
        </w:rPr>
      </w:pPr>
    </w:p>
    <w:p w14:paraId="0417BA70" w14:textId="77777777" w:rsidR="001D684F" w:rsidRDefault="001D684F" w:rsidP="001D684F">
      <w:pPr>
        <w:rPr>
          <w:rFonts w:ascii="Angsana New" w:hAnsi="Angsana New" w:cs="Angsana New"/>
          <w:color w:val="FF0000"/>
          <w:sz w:val="40"/>
          <w:szCs w:val="40"/>
          <w:shd w:val="clear" w:color="auto" w:fill="FFFFFF"/>
        </w:rPr>
      </w:pPr>
    </w:p>
    <w:p w14:paraId="575D84D5" w14:textId="77777777" w:rsidR="001D684F" w:rsidRDefault="001D684F" w:rsidP="001D684F">
      <w:pPr>
        <w:rPr>
          <w:rFonts w:ascii="Angsana New" w:hAnsi="Angsana New" w:cs="Angsana New"/>
          <w:color w:val="FF0000"/>
          <w:sz w:val="40"/>
          <w:szCs w:val="40"/>
          <w:shd w:val="clear" w:color="auto" w:fill="FFFFFF"/>
        </w:rPr>
      </w:pPr>
    </w:p>
    <w:p w14:paraId="40127886" w14:textId="77777777" w:rsidR="001D684F" w:rsidRDefault="001D684F" w:rsidP="001D684F">
      <w:pPr>
        <w:rPr>
          <w:rFonts w:ascii="Angsana New" w:hAnsi="Angsana New" w:cs="Angsana New"/>
          <w:color w:val="FF0000"/>
          <w:sz w:val="40"/>
          <w:szCs w:val="40"/>
          <w:shd w:val="clear" w:color="auto" w:fill="FFFFFF"/>
        </w:rPr>
      </w:pPr>
    </w:p>
    <w:p w14:paraId="66652C60" w14:textId="5EC86224" w:rsidR="0012597F" w:rsidRPr="0012597F" w:rsidRDefault="0012597F" w:rsidP="0012597F">
      <w:pPr>
        <w:rPr>
          <w:rFonts w:ascii="Amasis MT Pro Medium" w:hAnsi="Amasis MT Pro Medium"/>
          <w:sz w:val="32"/>
          <w:szCs w:val="32"/>
          <w:u w:val="single"/>
        </w:rPr>
      </w:pPr>
      <w:r w:rsidRPr="0012597F">
        <w:rPr>
          <w:rFonts w:ascii="Amasis MT Pro Medium" w:hAnsi="Amasis MT Pro Medium"/>
          <w:sz w:val="32"/>
          <w:szCs w:val="32"/>
          <w:u w:val="single"/>
        </w:rPr>
        <w:lastRenderedPageBreak/>
        <w:t xml:space="preserve">3.WEB </w:t>
      </w:r>
      <w:r w:rsidR="00395877">
        <w:rPr>
          <w:rFonts w:ascii="Amasis MT Pro Medium" w:hAnsi="Amasis MT Pro Medium"/>
          <w:sz w:val="32"/>
          <w:szCs w:val="32"/>
          <w:u w:val="single"/>
        </w:rPr>
        <w:t>EXPOLITATION</w:t>
      </w:r>
    </w:p>
    <w:p w14:paraId="59FFD04F" w14:textId="5493115E" w:rsidR="0012597F" w:rsidRDefault="0012597F" w:rsidP="0012597F">
      <w:pPr>
        <w:rPr>
          <w:rFonts w:ascii="Amasis MT Pro Medium" w:hAnsi="Amasis MT Pro Medium"/>
          <w:sz w:val="28"/>
          <w:szCs w:val="28"/>
          <w:u w:val="single"/>
        </w:rPr>
      </w:pPr>
      <w:r w:rsidRPr="008C356A">
        <w:rPr>
          <w:rFonts w:ascii="Amasis MT Pro Medium" w:hAnsi="Amasis MT Pro Medium"/>
          <w:sz w:val="28"/>
          <w:szCs w:val="28"/>
          <w:u w:val="single"/>
        </w:rPr>
        <w:t>1.</w:t>
      </w:r>
      <w:r>
        <w:rPr>
          <w:rFonts w:ascii="Amasis MT Pro Medium" w:hAnsi="Amasis MT Pro Medium"/>
          <w:sz w:val="28"/>
          <w:szCs w:val="28"/>
          <w:u w:val="single"/>
        </w:rPr>
        <w:t>Caas</w:t>
      </w:r>
    </w:p>
    <w:p w14:paraId="1B7D315E" w14:textId="2CDB9713" w:rsidR="00395877" w:rsidRDefault="00395877" w:rsidP="0012597F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1596F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#CHALLENGE</w:t>
      </w:r>
    </w:p>
    <w:p w14:paraId="43786BD8" w14:textId="09D575B2" w:rsidR="00395877" w:rsidRDefault="007911E9" w:rsidP="0012597F">
      <w:pPr>
        <w:rPr>
          <w:rFonts w:ascii="Helvetica" w:hAnsi="Helvetica" w:cs="Helvetica"/>
        </w:rPr>
      </w:pPr>
      <w:hyperlink r:id="rId18" w:history="1">
        <w:r w:rsidR="00395877" w:rsidRPr="00CB3E27">
          <w:rPr>
            <w:rStyle w:val="Hyperlink"/>
            <w:rFonts w:ascii="Helvetica" w:hAnsi="Helvetica" w:cs="Helvetica"/>
          </w:rPr>
          <w:t>https://artifacts.picoctf.net/picoMini+by+redpwn/Web+Exploitation/caas/index.js</w:t>
        </w:r>
      </w:hyperlink>
    </w:p>
    <w:p w14:paraId="7F15316B" w14:textId="77777777" w:rsidR="00395877" w:rsidRDefault="00395877" w:rsidP="00395877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#SOLUTION</w:t>
      </w:r>
    </w:p>
    <w:p w14:paraId="1BFC40F5" w14:textId="1FB03C59" w:rsidR="00E10DF7" w:rsidRPr="00E10DF7" w:rsidRDefault="00E10DF7" w:rsidP="00E10DF7">
      <w:pPr>
        <w:pStyle w:val="ListParagraph"/>
        <w:numPr>
          <w:ilvl w:val="0"/>
          <w:numId w:val="1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Arial" w:hAnsi="Arial" w:cs="Arial"/>
          <w:color w:val="000000"/>
        </w:rPr>
        <w:t>First visit the provided URL for the CAAS challenge and explored it.Use the curl command in the terminal to visit the provided URL.</w:t>
      </w:r>
    </w:p>
    <w:p w14:paraId="159ED579" w14:textId="34A32EF7" w:rsidR="00E10DF7" w:rsidRDefault="00E10DF7" w:rsidP="00E10DF7">
      <w:pPr>
        <w:pStyle w:val="ListParagraph"/>
        <w:numPr>
          <w:ilvl w:val="0"/>
          <w:numId w:val="1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Now next we use the</w:t>
      </w:r>
      <w:r w:rsidRPr="00E10DF7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ls</w:t>
      </w:r>
      <w:r>
        <w:rPr>
          <w:rFonts w:ascii="Helvetica" w:hAnsi="Helvetica" w:cs="Helvetica"/>
          <w:color w:val="000000"/>
          <w:shd w:val="clear" w:color="auto" w:fill="FFFFFF"/>
        </w:rPr>
        <w:t xml:space="preserve"> command to list the files.</w:t>
      </w:r>
    </w:p>
    <w:p w14:paraId="5EBF9CA5" w14:textId="513450A5" w:rsidR="00E10DF7" w:rsidRPr="00E10DF7" w:rsidRDefault="00E10DF7" w:rsidP="00E10DF7">
      <w:pPr>
        <w:pStyle w:val="ListParagraph"/>
        <w:numPr>
          <w:ilvl w:val="0"/>
          <w:numId w:val="12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Next, we can see there is a flag file which contains our flag thus we use the </w:t>
      </w:r>
      <w:r w:rsidRPr="00E10DF7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cat </w:t>
      </w:r>
      <w:r>
        <w:rPr>
          <w:rFonts w:ascii="Helvetica" w:hAnsi="Helvetica" w:cs="Helvetica"/>
          <w:color w:val="000000"/>
          <w:shd w:val="clear" w:color="auto" w:fill="FFFFFF"/>
        </w:rPr>
        <w:t xml:space="preserve">command. </w:t>
      </w:r>
    </w:p>
    <w:p w14:paraId="1DCA9079" w14:textId="25BBFA82" w:rsidR="00395877" w:rsidRDefault="00395877" w:rsidP="0012597F">
      <w:pPr>
        <w:rPr>
          <w:rFonts w:ascii="Helvetica" w:hAnsi="Helvetica" w:cs="Helvetica"/>
        </w:rPr>
      </w:pPr>
      <w:r w:rsidRPr="00395877">
        <w:rPr>
          <w:rFonts w:ascii="Helvetica" w:hAnsi="Helvetica" w:cs="Helvetica"/>
          <w:noProof/>
        </w:rPr>
        <w:drawing>
          <wp:inline distT="0" distB="0" distL="0" distR="0" wp14:anchorId="378618AE" wp14:editId="789083BA">
            <wp:extent cx="5731510" cy="4834890"/>
            <wp:effectExtent l="0" t="0" r="2540" b="3810"/>
            <wp:docPr id="49937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789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C1F3" w14:textId="77777777" w:rsidR="00E10DF7" w:rsidRDefault="00E10DF7" w:rsidP="00E10DF7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</w:t>
      </w:r>
      <w: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FLAG</w:t>
      </w:r>
    </w:p>
    <w:p w14:paraId="17C7B7A6" w14:textId="77777777" w:rsidR="002B3775" w:rsidRDefault="00E10DF7" w:rsidP="002B3775">
      <w:pPr>
        <w:rPr>
          <w:rFonts w:ascii="Helvetica" w:hAnsi="Helvetica" w:cs="Helvetica"/>
          <w:color w:val="FF0000"/>
        </w:rPr>
      </w:pPr>
      <w:r w:rsidRPr="00E10DF7">
        <w:rPr>
          <w:rFonts w:ascii="Helvetica" w:hAnsi="Helvetica" w:cs="Helvetica"/>
          <w:color w:val="FF0000"/>
        </w:rPr>
        <w:t>picoCTF{moooooooooooooooooooooooooooooooooooooooooooooooooooooooooooo0o}</w:t>
      </w:r>
    </w:p>
    <w:p w14:paraId="4D93D6D4" w14:textId="5B1E0DB0" w:rsidR="002B3775" w:rsidRDefault="002B3775" w:rsidP="002B3775">
      <w:pPr>
        <w:rPr>
          <w:rFonts w:ascii="Amasis MT Pro Medium" w:hAnsi="Amasis MT Pro Medium"/>
          <w:sz w:val="28"/>
          <w:szCs w:val="28"/>
          <w:u w:val="single"/>
        </w:rPr>
      </w:pPr>
      <w:r>
        <w:rPr>
          <w:rFonts w:ascii="Amasis MT Pro Medium" w:hAnsi="Amasis MT Pro Medium"/>
          <w:sz w:val="28"/>
          <w:szCs w:val="28"/>
          <w:u w:val="single"/>
        </w:rPr>
        <w:lastRenderedPageBreak/>
        <w:t>2.Forbidden Paths</w:t>
      </w:r>
    </w:p>
    <w:p w14:paraId="50279D3F" w14:textId="77777777" w:rsidR="002B3775" w:rsidRDefault="002B3775" w:rsidP="002B3775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1596F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#CHALLENGE</w:t>
      </w:r>
    </w:p>
    <w:p w14:paraId="107413C8" w14:textId="0CA92082" w:rsidR="002B3775" w:rsidRDefault="002B3775" w:rsidP="002B3775">
      <w:pPr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Can you get the flag?Here's the website. We know that the website files live in </w:t>
      </w:r>
      <w:r>
        <w:rPr>
          <w:rStyle w:val="HTMLCode"/>
          <w:rFonts w:ascii="Consolas" w:eastAsiaTheme="minorHAnsi" w:hAnsi="Consolas"/>
          <w:color w:val="F3A4B5"/>
          <w:sz w:val="21"/>
          <w:szCs w:val="21"/>
          <w:shd w:val="clear" w:color="auto" w:fill="FFFFFF"/>
        </w:rPr>
        <w:t>/usr/share/nginx/html/</w:t>
      </w:r>
      <w:r>
        <w:rPr>
          <w:rFonts w:ascii="Open Sans" w:hAnsi="Open Sans" w:cs="Open Sans"/>
          <w:color w:val="212121"/>
          <w:shd w:val="clear" w:color="auto" w:fill="FFFFFF"/>
        </w:rPr>
        <w:t> and the flag is at </w:t>
      </w:r>
      <w:r>
        <w:rPr>
          <w:rStyle w:val="HTMLCode"/>
          <w:rFonts w:ascii="Consolas" w:eastAsiaTheme="minorHAnsi" w:hAnsi="Consolas"/>
          <w:color w:val="F3A4B5"/>
          <w:sz w:val="21"/>
          <w:szCs w:val="21"/>
          <w:shd w:val="clear" w:color="auto" w:fill="FFFFFF"/>
        </w:rPr>
        <w:t>/flag.txt</w:t>
      </w:r>
      <w:r>
        <w:rPr>
          <w:rFonts w:ascii="Open Sans" w:hAnsi="Open Sans" w:cs="Open Sans"/>
          <w:color w:val="212121"/>
          <w:shd w:val="clear" w:color="auto" w:fill="FFFFFF"/>
        </w:rPr>
        <w:t> but the website is filtering absolute file paths. Can you get past the filter to read the flag?</w:t>
      </w:r>
    </w:p>
    <w:p w14:paraId="4F81312B" w14:textId="77777777" w:rsidR="002B3775" w:rsidRDefault="002B3775" w:rsidP="002B3775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#SOLUTION</w:t>
      </w:r>
    </w:p>
    <w:p w14:paraId="6B98FF8D" w14:textId="6BD9660B" w:rsidR="00593CE3" w:rsidRDefault="00593CE3" w:rsidP="00593CE3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First, we visit the provided URL for the Forbidden Paths challenge and explore the functionality of the web application.</w:t>
      </w:r>
    </w:p>
    <w:p w14:paraId="00918CFB" w14:textId="54695483" w:rsidR="00593CE3" w:rsidRDefault="00593CE3" w:rsidP="00593CE3">
      <w:pPr>
        <w:pStyle w:val="NormalWeb"/>
        <w:numPr>
          <w:ilvl w:val="0"/>
          <w:numId w:val="13"/>
        </w:numPr>
        <w:spacing w:before="0" w:beforeAutospacing="0" w:after="0" w:afterAutospacing="0"/>
      </w:pPr>
      <w:r w:rsidRPr="00593CE3">
        <w:rPr>
          <w:rFonts w:ascii="Arial" w:hAnsi="Arial" w:cs="Arial"/>
          <w:color w:val="000000"/>
          <w:sz w:val="22"/>
          <w:szCs w:val="22"/>
        </w:rPr>
        <w:t xml:space="preserve">Next, </w:t>
      </w:r>
      <w:r>
        <w:rPr>
          <w:rFonts w:ascii="Arial" w:hAnsi="Arial" w:cs="Arial"/>
          <w:color w:val="000000"/>
          <w:sz w:val="22"/>
          <w:szCs w:val="22"/>
        </w:rPr>
        <w:t xml:space="preserve">we </w:t>
      </w:r>
      <w:r w:rsidRPr="00593CE3">
        <w:rPr>
          <w:rFonts w:ascii="Arial" w:hAnsi="Arial" w:cs="Arial"/>
          <w:color w:val="000000"/>
          <w:sz w:val="22"/>
          <w:szCs w:val="22"/>
        </w:rPr>
        <w:t xml:space="preserve">know that the files are present in the </w:t>
      </w:r>
      <w:r w:rsidRPr="00593CE3">
        <w:rPr>
          <w:rFonts w:ascii="Arial" w:hAnsi="Arial" w:cs="Arial"/>
          <w:b/>
          <w:bCs/>
          <w:color w:val="000000"/>
          <w:sz w:val="22"/>
          <w:szCs w:val="22"/>
        </w:rPr>
        <w:t>"/usr/share/nginx/html/"</w:t>
      </w:r>
      <w:r w:rsidRPr="00593CE3">
        <w:rPr>
          <w:rFonts w:ascii="Arial" w:hAnsi="Arial" w:cs="Arial"/>
          <w:color w:val="000000"/>
          <w:sz w:val="22"/>
          <w:szCs w:val="22"/>
        </w:rPr>
        <w:t xml:space="preserve"> directory, and the flag.txt file is present in the root directory. So, to reach the root directory, and display the flag.txt file, we can use the following input: </w:t>
      </w:r>
      <w:r w:rsidRPr="00593CE3">
        <w:rPr>
          <w:rFonts w:ascii="Arial" w:hAnsi="Arial" w:cs="Arial"/>
          <w:b/>
          <w:bCs/>
          <w:color w:val="000000"/>
          <w:sz w:val="22"/>
          <w:szCs w:val="22"/>
        </w:rPr>
        <w:t>../../../../flag.txt</w:t>
      </w:r>
    </w:p>
    <w:p w14:paraId="32216999" w14:textId="4DC0063E" w:rsidR="00593CE3" w:rsidRDefault="00593CE3" w:rsidP="00593CE3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After using this we get our required flag.</w:t>
      </w:r>
    </w:p>
    <w:p w14:paraId="3A47C5F4" w14:textId="6CB4A008" w:rsidR="002B3775" w:rsidRPr="002B3775" w:rsidRDefault="002B3775" w:rsidP="00593CE3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14:paraId="20D2BBF4" w14:textId="44E0B294" w:rsidR="002B3775" w:rsidRDefault="002B3775" w:rsidP="002B3775">
      <w:pPr>
        <w:rPr>
          <w:rFonts w:ascii="Open Sans" w:hAnsi="Open Sans" w:cs="Open Sans"/>
          <w:color w:val="212121"/>
          <w:shd w:val="clear" w:color="auto" w:fill="FFFFFF"/>
        </w:rPr>
      </w:pPr>
      <w:r w:rsidRPr="002B3775">
        <w:rPr>
          <w:rFonts w:ascii="Open Sans" w:hAnsi="Open Sans" w:cs="Open Sans"/>
          <w:noProof/>
          <w:color w:val="212121"/>
          <w:shd w:val="clear" w:color="auto" w:fill="FFFFFF"/>
        </w:rPr>
        <w:drawing>
          <wp:inline distT="0" distB="0" distL="0" distR="0" wp14:anchorId="5F6BE38C" wp14:editId="4905560A">
            <wp:extent cx="2682472" cy="2796782"/>
            <wp:effectExtent l="0" t="0" r="3810" b="3810"/>
            <wp:docPr id="1653245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4504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775">
        <w:rPr>
          <w:rFonts w:ascii="Open Sans" w:hAnsi="Open Sans" w:cs="Open Sans"/>
          <w:noProof/>
          <w:color w:val="212121"/>
          <w:shd w:val="clear" w:color="auto" w:fill="FFFFFF"/>
        </w:rPr>
        <w:drawing>
          <wp:inline distT="0" distB="0" distL="0" distR="0" wp14:anchorId="7B2FA71D" wp14:editId="6E2AEB15">
            <wp:extent cx="4099915" cy="662997"/>
            <wp:effectExtent l="0" t="0" r="0" b="3810"/>
            <wp:docPr id="1740789303" name="Picture 1" descr="A blu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89303" name="Picture 1" descr="A blue background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2DCC" w14:textId="77777777" w:rsidR="002B3775" w:rsidRDefault="002B3775" w:rsidP="002B3775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</w:t>
      </w:r>
      <w: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FLAG</w:t>
      </w:r>
    </w:p>
    <w:p w14:paraId="5B4FB045" w14:textId="3828B957" w:rsidR="002B3775" w:rsidRPr="00264356" w:rsidRDefault="002B3775" w:rsidP="002B3775">
      <w:pPr>
        <w:rPr>
          <w:rFonts w:ascii="Helvetica" w:hAnsi="Helvetica" w:cs="Helvetica"/>
          <w:color w:val="FF0000"/>
          <w:shd w:val="clear" w:color="auto" w:fill="FFFFFF"/>
        </w:rPr>
      </w:pPr>
      <w:r w:rsidRPr="00264356">
        <w:rPr>
          <w:rFonts w:ascii="Helvetica" w:hAnsi="Helvetica" w:cs="Helvetica"/>
          <w:color w:val="FF0000"/>
          <w:shd w:val="clear" w:color="auto" w:fill="ADD8E6"/>
        </w:rPr>
        <w:t>picoCTF{7h3_p47h_70_5ucc355_e5a6fcbc}</w:t>
      </w:r>
    </w:p>
    <w:p w14:paraId="59E7AF0E" w14:textId="77777777" w:rsidR="002B3775" w:rsidRDefault="002B3775" w:rsidP="002B3775">
      <w:pPr>
        <w:rPr>
          <w:rFonts w:ascii="Open Sans" w:hAnsi="Open Sans" w:cs="Open Sans"/>
          <w:color w:val="212121"/>
          <w:shd w:val="clear" w:color="auto" w:fill="FFFFFF"/>
        </w:rPr>
      </w:pPr>
    </w:p>
    <w:p w14:paraId="74AA3E5E" w14:textId="77777777" w:rsidR="002B3775" w:rsidRDefault="002B3775" w:rsidP="002B3775">
      <w:pPr>
        <w:rPr>
          <w:rFonts w:ascii="Open Sans" w:hAnsi="Open Sans" w:cs="Open Sans"/>
          <w:color w:val="212121"/>
          <w:shd w:val="clear" w:color="auto" w:fill="FFFFFF"/>
        </w:rPr>
      </w:pPr>
    </w:p>
    <w:p w14:paraId="6D413C97" w14:textId="77777777" w:rsidR="002B3775" w:rsidRPr="002B3775" w:rsidRDefault="002B3775" w:rsidP="002B3775">
      <w:pPr>
        <w:rPr>
          <w:rFonts w:ascii="Helvetica" w:hAnsi="Helvetica" w:cs="Helvetica"/>
          <w:color w:val="FF0000"/>
        </w:rPr>
      </w:pPr>
    </w:p>
    <w:p w14:paraId="222904B9" w14:textId="77777777" w:rsidR="00395877" w:rsidRDefault="00395877" w:rsidP="0012597F">
      <w:pPr>
        <w:rPr>
          <w:rFonts w:ascii="Amasis MT Pro Medium" w:hAnsi="Amasis MT Pro Medium"/>
          <w:sz w:val="28"/>
          <w:szCs w:val="28"/>
          <w:u w:val="single"/>
        </w:rPr>
      </w:pPr>
    </w:p>
    <w:p w14:paraId="5FEDC99B" w14:textId="177CA885" w:rsidR="00593CE3" w:rsidRDefault="00593CE3" w:rsidP="00593CE3">
      <w:pPr>
        <w:rPr>
          <w:rFonts w:ascii="Amasis MT Pro Medium" w:hAnsi="Amasis MT Pro Medium"/>
          <w:sz w:val="28"/>
          <w:szCs w:val="28"/>
          <w:u w:val="single"/>
        </w:rPr>
      </w:pPr>
      <w:r>
        <w:rPr>
          <w:rFonts w:ascii="Amasis MT Pro Medium" w:hAnsi="Amasis MT Pro Medium"/>
          <w:sz w:val="28"/>
          <w:szCs w:val="28"/>
          <w:u w:val="single"/>
        </w:rPr>
        <w:lastRenderedPageBreak/>
        <w:t>3.Local Authority</w:t>
      </w:r>
    </w:p>
    <w:p w14:paraId="6595CB24" w14:textId="77777777" w:rsidR="00593CE3" w:rsidRDefault="00593CE3" w:rsidP="00593CE3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1596F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#CHALLENGE</w:t>
      </w:r>
    </w:p>
    <w:p w14:paraId="76C7AF1C" w14:textId="43487488" w:rsidR="00593CE3" w:rsidRDefault="00593CE3" w:rsidP="00593CE3">
      <w:pPr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Can you get the flag? Go to this </w:t>
      </w:r>
      <w:hyperlink r:id="rId22" w:tgtFrame="_blank" w:history="1">
        <w:r>
          <w:rPr>
            <w:rStyle w:val="Hyperlink"/>
            <w:rFonts w:ascii="Open Sans" w:hAnsi="Open Sans" w:cs="Open Sans"/>
            <w:color w:val="5969F6"/>
            <w:u w:val="none"/>
            <w:shd w:val="clear" w:color="auto" w:fill="FFFFFF"/>
          </w:rPr>
          <w:t>website</w:t>
        </w:r>
      </w:hyperlink>
      <w:r>
        <w:rPr>
          <w:rFonts w:ascii="Open Sans" w:hAnsi="Open Sans" w:cs="Open Sans"/>
          <w:color w:val="212121"/>
          <w:shd w:val="clear" w:color="auto" w:fill="FFFFFF"/>
        </w:rPr>
        <w:t> and see what you can discover.</w:t>
      </w:r>
    </w:p>
    <w:p w14:paraId="38D69123" w14:textId="77777777" w:rsidR="00593CE3" w:rsidRDefault="00593CE3" w:rsidP="00593CE3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#SOLUTION</w:t>
      </w:r>
    </w:p>
    <w:p w14:paraId="4E471171" w14:textId="0554B831" w:rsidR="00183418" w:rsidRDefault="00183418" w:rsidP="00183418">
      <w:pPr>
        <w:pStyle w:val="ListParagraph"/>
        <w:numPr>
          <w:ilvl w:val="0"/>
          <w:numId w:val="14"/>
        </w:numPr>
        <w:rPr>
          <w:rFonts w:ascii="Helvetica" w:hAnsi="Helvetica" w:cs="Helvetica"/>
          <w:color w:val="000000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hd w:val="clear" w:color="auto" w:fill="FFFFFF"/>
        </w:rPr>
        <w:t>First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we go to the login link which is </w:t>
      </w:r>
      <w:hyperlink r:id="rId23" w:history="1">
        <w:r w:rsidRPr="00CB3E27">
          <w:rPr>
            <w:rStyle w:val="Hyperlink"/>
            <w:rFonts w:ascii="Helvetica" w:hAnsi="Helvetica" w:cs="Helvetica"/>
            <w:shd w:val="clear" w:color="auto" w:fill="FFFFFF"/>
          </w:rPr>
          <w:t>http://saturn.picoctf.net:50920/login.php</w:t>
        </w:r>
      </w:hyperlink>
    </w:p>
    <w:p w14:paraId="4F8A0C58" w14:textId="3677C59D" w:rsidR="00183418" w:rsidRDefault="00183418" w:rsidP="00183418">
      <w:pPr>
        <w:pStyle w:val="ListParagraph"/>
        <w:numPr>
          <w:ilvl w:val="0"/>
          <w:numId w:val="14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Then on right clicking we get an option of </w:t>
      </w:r>
      <w:r w:rsidRPr="00183418">
        <w:rPr>
          <w:rFonts w:ascii="Helvetica" w:hAnsi="Helvetica" w:cs="Helvetica"/>
          <w:b/>
          <w:bCs/>
          <w:color w:val="000000"/>
          <w:shd w:val="clear" w:color="auto" w:fill="FFFFFF"/>
        </w:rPr>
        <w:t>inspect.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 xml:space="preserve">On going on inspect option we </w:t>
      </w:r>
      <w:r w:rsidR="00B811C8">
        <w:rPr>
          <w:rFonts w:ascii="Helvetica" w:hAnsi="Helvetica" w:cs="Helvetica"/>
          <w:color w:val="000000"/>
          <w:shd w:val="clear" w:color="auto" w:fill="FFFFFF"/>
        </w:rPr>
        <w:t xml:space="preserve">have some files under it. </w:t>
      </w:r>
    </w:p>
    <w:p w14:paraId="24DA923E" w14:textId="5913134A" w:rsidR="00B811C8" w:rsidRDefault="00B811C8" w:rsidP="00183418">
      <w:pPr>
        <w:pStyle w:val="ListParagraph"/>
        <w:numPr>
          <w:ilvl w:val="0"/>
          <w:numId w:val="14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On opening secure.js file we get the code where we can find the required credentials that is username=’</w:t>
      </w:r>
      <w:r w:rsidRPr="00B811C8">
        <w:rPr>
          <w:rFonts w:ascii="Helvetica" w:hAnsi="Helvetica" w:cs="Helvetica"/>
          <w:b/>
          <w:bCs/>
          <w:color w:val="000000"/>
          <w:shd w:val="clear" w:color="auto" w:fill="FFFFFF"/>
        </w:rPr>
        <w:t>admin</w:t>
      </w:r>
      <w:r>
        <w:rPr>
          <w:rFonts w:ascii="Helvetica" w:hAnsi="Helvetica" w:cs="Helvetica"/>
          <w:color w:val="000000"/>
          <w:shd w:val="clear" w:color="auto" w:fill="FFFFFF"/>
        </w:rPr>
        <w:t>’ and password=’</w:t>
      </w:r>
      <w:r w:rsidRPr="00B811C8">
        <w:t xml:space="preserve"> </w:t>
      </w:r>
      <w:r w:rsidRPr="00B811C8">
        <w:rPr>
          <w:b/>
          <w:bCs/>
        </w:rPr>
        <w:t>strongPassword098765</w:t>
      </w:r>
      <w:r>
        <w:t>’</w:t>
      </w:r>
      <w:r>
        <w:rPr>
          <w:rFonts w:ascii="Helvetica" w:hAnsi="Helvetica" w:cs="Helvetica"/>
          <w:color w:val="000000"/>
          <w:shd w:val="clear" w:color="auto" w:fill="FFFFFF"/>
        </w:rPr>
        <w:t xml:space="preserve">. </w:t>
      </w:r>
    </w:p>
    <w:p w14:paraId="7491528B" w14:textId="176CE3D3" w:rsidR="00B811C8" w:rsidRPr="00183418" w:rsidRDefault="00B811C8" w:rsidP="00183418">
      <w:pPr>
        <w:pStyle w:val="ListParagraph"/>
        <w:numPr>
          <w:ilvl w:val="0"/>
          <w:numId w:val="14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Now on logging in we get our required flag.</w:t>
      </w:r>
    </w:p>
    <w:p w14:paraId="59234338" w14:textId="3052007D" w:rsidR="00593CE3" w:rsidRDefault="00183418" w:rsidP="00593CE3">
      <w:pPr>
        <w:rPr>
          <w:rFonts w:ascii="Open Sans" w:hAnsi="Open Sans" w:cs="Open Sans"/>
          <w:color w:val="212121"/>
          <w:shd w:val="clear" w:color="auto" w:fill="FFFFFF"/>
        </w:rPr>
      </w:pPr>
      <w:r w:rsidRPr="00183418">
        <w:rPr>
          <w:rFonts w:ascii="Open Sans" w:hAnsi="Open Sans" w:cs="Open Sans"/>
          <w:noProof/>
          <w:color w:val="212121"/>
          <w:shd w:val="clear" w:color="auto" w:fill="FFFFFF"/>
        </w:rPr>
        <w:drawing>
          <wp:inline distT="0" distB="0" distL="0" distR="0" wp14:anchorId="54E99AA5" wp14:editId="463C94B4">
            <wp:extent cx="2813050" cy="1632061"/>
            <wp:effectExtent l="0" t="0" r="6350" b="6350"/>
            <wp:docPr id="16302340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34036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8545" cy="164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1EAC" w14:textId="5EED7736" w:rsidR="00183418" w:rsidRDefault="00183418" w:rsidP="00593CE3">
      <w:pPr>
        <w:rPr>
          <w:rFonts w:ascii="Open Sans" w:hAnsi="Open Sans" w:cs="Open Sans"/>
          <w:color w:val="212121"/>
          <w:shd w:val="clear" w:color="auto" w:fill="FFFFFF"/>
        </w:rPr>
      </w:pPr>
      <w:r w:rsidRPr="00183418">
        <w:rPr>
          <w:rFonts w:ascii="Open Sans" w:hAnsi="Open Sans" w:cs="Open Sans"/>
          <w:noProof/>
          <w:color w:val="212121"/>
          <w:shd w:val="clear" w:color="auto" w:fill="FFFFFF"/>
        </w:rPr>
        <w:drawing>
          <wp:inline distT="0" distB="0" distL="0" distR="0" wp14:anchorId="57034482" wp14:editId="33680CAA">
            <wp:extent cx="2682472" cy="2377646"/>
            <wp:effectExtent l="0" t="0" r="3810" b="3810"/>
            <wp:docPr id="443901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0136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12F9" w14:textId="3BE67006" w:rsidR="00183418" w:rsidRDefault="00183418" w:rsidP="00593CE3">
      <w:pPr>
        <w:rPr>
          <w:rFonts w:ascii="Open Sans" w:hAnsi="Open Sans" w:cs="Open Sans"/>
          <w:color w:val="212121"/>
          <w:shd w:val="clear" w:color="auto" w:fill="FFFFFF"/>
        </w:rPr>
      </w:pPr>
      <w:r w:rsidRPr="00183418">
        <w:rPr>
          <w:rFonts w:ascii="Open Sans" w:hAnsi="Open Sans" w:cs="Open Sans"/>
          <w:noProof/>
          <w:color w:val="212121"/>
          <w:shd w:val="clear" w:color="auto" w:fill="FFFFFF"/>
        </w:rPr>
        <w:drawing>
          <wp:inline distT="0" distB="0" distL="0" distR="0" wp14:anchorId="12647BEF" wp14:editId="70AC989F">
            <wp:extent cx="3185159" cy="546100"/>
            <wp:effectExtent l="0" t="0" r="0" b="6350"/>
            <wp:docPr id="793666961" name="Picture 1" descr="A blu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66961" name="Picture 1" descr="A blue background with black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8780" cy="5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C11B" w14:textId="77222487" w:rsidR="00183418" w:rsidRPr="00183418" w:rsidRDefault="00183418" w:rsidP="00593CE3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</w:t>
      </w:r>
      <w: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FLAG</w:t>
      </w:r>
    </w:p>
    <w:p w14:paraId="2C85862D" w14:textId="4A794BC4" w:rsidR="00183418" w:rsidRDefault="00183418" w:rsidP="00593CE3">
      <w:pPr>
        <w:rPr>
          <w:rFonts w:ascii="Helvetica" w:hAnsi="Helvetica" w:cs="Helvetica"/>
          <w:color w:val="FF0000"/>
          <w:shd w:val="clear" w:color="auto" w:fill="ADD8E6"/>
        </w:rPr>
      </w:pPr>
      <w:r w:rsidRPr="00183418">
        <w:rPr>
          <w:rFonts w:ascii="Helvetica" w:hAnsi="Helvetica" w:cs="Helvetica"/>
          <w:color w:val="FF0000"/>
          <w:shd w:val="clear" w:color="auto" w:fill="ADD8E6"/>
        </w:rPr>
        <w:t>picoCTF{j5_15_7r4n5p4r3n7_05df90c8}</w:t>
      </w:r>
    </w:p>
    <w:p w14:paraId="347E2EBB" w14:textId="77777777" w:rsidR="00B811C8" w:rsidRDefault="00B811C8" w:rsidP="00593CE3">
      <w:pPr>
        <w:rPr>
          <w:rFonts w:ascii="Helvetica" w:hAnsi="Helvetica" w:cs="Helvetica"/>
          <w:color w:val="FF0000"/>
          <w:shd w:val="clear" w:color="auto" w:fill="ADD8E6"/>
        </w:rPr>
      </w:pPr>
    </w:p>
    <w:p w14:paraId="01CCC4F7" w14:textId="521217EB" w:rsidR="00B811C8" w:rsidRDefault="00B811C8" w:rsidP="00B811C8">
      <w:pPr>
        <w:rPr>
          <w:rFonts w:ascii="Amasis MT Pro Medium" w:hAnsi="Amasis MT Pro Medium"/>
          <w:sz w:val="32"/>
          <w:szCs w:val="32"/>
          <w:u w:val="single"/>
        </w:rPr>
      </w:pPr>
      <w:r>
        <w:rPr>
          <w:rFonts w:ascii="Amasis MT Pro Medium" w:hAnsi="Amasis MT Pro Medium"/>
          <w:sz w:val="32"/>
          <w:szCs w:val="32"/>
          <w:u w:val="single"/>
        </w:rPr>
        <w:lastRenderedPageBreak/>
        <w:t>4</w:t>
      </w:r>
      <w:r w:rsidRPr="0012597F">
        <w:rPr>
          <w:rFonts w:ascii="Amasis MT Pro Medium" w:hAnsi="Amasis MT Pro Medium"/>
          <w:sz w:val="32"/>
          <w:szCs w:val="32"/>
          <w:u w:val="single"/>
        </w:rPr>
        <w:t>.</w:t>
      </w:r>
      <w:r>
        <w:rPr>
          <w:rFonts w:ascii="Amasis MT Pro Medium" w:hAnsi="Amasis MT Pro Medium"/>
          <w:sz w:val="32"/>
          <w:szCs w:val="32"/>
          <w:u w:val="single"/>
        </w:rPr>
        <w:t>FORENSICS</w:t>
      </w:r>
    </w:p>
    <w:p w14:paraId="14ECC5FB" w14:textId="5223506A" w:rsidR="00B167C7" w:rsidRDefault="00B167C7" w:rsidP="00B167C7">
      <w:pPr>
        <w:rPr>
          <w:rFonts w:ascii="Amasis MT Pro Black" w:hAnsi="Amasis MT Pro Black"/>
          <w:sz w:val="28"/>
          <w:szCs w:val="28"/>
          <w:u w:val="single"/>
        </w:rPr>
      </w:pPr>
      <w:r>
        <w:rPr>
          <w:rFonts w:ascii="Amasis MT Pro Medium" w:hAnsi="Amasis MT Pro Medium"/>
          <w:sz w:val="28"/>
          <w:szCs w:val="28"/>
          <w:u w:val="single"/>
        </w:rPr>
        <w:t>1</w:t>
      </w:r>
      <w:r w:rsidRPr="00B167C7">
        <w:rPr>
          <w:rFonts w:ascii="Amasis MT Pro Black" w:hAnsi="Amasis MT Pro Black"/>
          <w:sz w:val="28"/>
          <w:szCs w:val="28"/>
          <w:u w:val="single"/>
        </w:rPr>
        <w:t>.</w:t>
      </w:r>
      <w:r w:rsidRPr="00B167C7">
        <w:rPr>
          <w:rFonts w:ascii="Amasis MT Pro Black" w:hAnsi="Amasis MT Pro Black"/>
          <w:sz w:val="28"/>
          <w:szCs w:val="28"/>
        </w:rPr>
        <w:t xml:space="preserve"> </w:t>
      </w:r>
      <w:r w:rsidRPr="00B167C7">
        <w:rPr>
          <w:rFonts w:ascii="Amasis MT Pro Black" w:hAnsi="Amasis MT Pro Black"/>
          <w:sz w:val="28"/>
          <w:szCs w:val="28"/>
          <w:u w:val="single"/>
        </w:rPr>
        <w:t>tunn3l v1s10n</w:t>
      </w:r>
    </w:p>
    <w:p w14:paraId="1A91FE3D" w14:textId="77777777" w:rsidR="00B167C7" w:rsidRDefault="00B167C7" w:rsidP="00B167C7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1596F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#CHALLENGE</w:t>
      </w:r>
    </w:p>
    <w:p w14:paraId="4001A7DF" w14:textId="7E130264" w:rsidR="00B167C7" w:rsidRDefault="00B167C7" w:rsidP="00B167C7">
      <w:pPr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We found this </w:t>
      </w:r>
      <w:hyperlink r:id="rId27" w:tgtFrame="_blank" w:history="1">
        <w:r>
          <w:rPr>
            <w:rStyle w:val="Hyperlink"/>
            <w:rFonts w:ascii="Open Sans" w:hAnsi="Open Sans" w:cs="Open Sans"/>
            <w:color w:val="5969F6"/>
            <w:u w:val="none"/>
            <w:shd w:val="clear" w:color="auto" w:fill="FFFFFF"/>
          </w:rPr>
          <w:t>file</w:t>
        </w:r>
      </w:hyperlink>
      <w:r>
        <w:rPr>
          <w:rFonts w:ascii="Open Sans" w:hAnsi="Open Sans" w:cs="Open Sans"/>
          <w:color w:val="212121"/>
          <w:shd w:val="clear" w:color="auto" w:fill="FFFFFF"/>
        </w:rPr>
        <w:t>. Recover the flag.</w:t>
      </w:r>
    </w:p>
    <w:p w14:paraId="46BB7B1D" w14:textId="77777777" w:rsidR="00B167C7" w:rsidRDefault="00B167C7" w:rsidP="00B167C7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#SOLUTION</w:t>
      </w:r>
    </w:p>
    <w:p w14:paraId="62392E8B" w14:textId="4C14CDE4" w:rsidR="00B167C7" w:rsidRDefault="00C4784F" w:rsidP="00B167C7">
      <w:pPr>
        <w:rPr>
          <w:rFonts w:ascii="Open Sans" w:hAnsi="Open Sans" w:cs="Open Sans"/>
          <w:color w:val="212121"/>
          <w:shd w:val="clear" w:color="auto" w:fill="FFFFFF"/>
        </w:rPr>
      </w:pPr>
      <w:r w:rsidRPr="00C4784F">
        <w:rPr>
          <w:rFonts w:ascii="Open Sans" w:hAnsi="Open Sans" w:cs="Open Sans"/>
          <w:noProof/>
          <w:color w:val="212121"/>
          <w:shd w:val="clear" w:color="auto" w:fill="FFFFFF"/>
        </w:rPr>
        <w:drawing>
          <wp:inline distT="0" distB="0" distL="0" distR="0" wp14:anchorId="552B732D" wp14:editId="7EEE6CE5">
            <wp:extent cx="5265876" cy="1272650"/>
            <wp:effectExtent l="0" t="0" r="0" b="3810"/>
            <wp:docPr id="251630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3090" name="Picture 1" descr="A screenshot of a computer scree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4DED" w14:textId="77777777" w:rsidR="00B167C7" w:rsidRDefault="00B167C7" w:rsidP="00B167C7">
      <w:pPr>
        <w:rPr>
          <w:rFonts w:ascii="Amasis MT Pro Black" w:hAnsi="Amasis MT Pro Black"/>
          <w:sz w:val="28"/>
          <w:szCs w:val="28"/>
          <w:u w:val="single"/>
        </w:rPr>
      </w:pPr>
    </w:p>
    <w:p w14:paraId="78C35DEC" w14:textId="77777777" w:rsidR="00B167C7" w:rsidRPr="00B167C7" w:rsidRDefault="00B167C7" w:rsidP="00B167C7">
      <w:pPr>
        <w:rPr>
          <w:rFonts w:ascii="Amasis MT Pro Black" w:hAnsi="Amasis MT Pro Black"/>
          <w:sz w:val="28"/>
          <w:szCs w:val="28"/>
          <w:u w:val="single"/>
        </w:rPr>
      </w:pPr>
    </w:p>
    <w:p w14:paraId="12C45F58" w14:textId="77777777" w:rsidR="00B811C8" w:rsidRPr="0012597F" w:rsidRDefault="00B811C8" w:rsidP="00B811C8">
      <w:pPr>
        <w:rPr>
          <w:rFonts w:ascii="Amasis MT Pro Medium" w:hAnsi="Amasis MT Pro Medium"/>
          <w:sz w:val="32"/>
          <w:szCs w:val="32"/>
          <w:u w:val="single"/>
        </w:rPr>
      </w:pPr>
    </w:p>
    <w:p w14:paraId="39C40E82" w14:textId="77777777" w:rsidR="00B811C8" w:rsidRPr="00183418" w:rsidRDefault="00B811C8" w:rsidP="00593CE3">
      <w:pPr>
        <w:rPr>
          <w:rFonts w:ascii="Helvetica" w:hAnsi="Helvetica" w:cs="Helvetica"/>
          <w:color w:val="FF0000"/>
          <w:shd w:val="clear" w:color="auto" w:fill="FFFFFF"/>
        </w:rPr>
      </w:pPr>
    </w:p>
    <w:p w14:paraId="434C3BBB" w14:textId="77777777" w:rsidR="00593CE3" w:rsidRDefault="00593CE3" w:rsidP="00593CE3">
      <w:pPr>
        <w:rPr>
          <w:rFonts w:ascii="Open Sans" w:hAnsi="Open Sans" w:cs="Open Sans"/>
          <w:color w:val="212121"/>
          <w:shd w:val="clear" w:color="auto" w:fill="FFFFFF"/>
        </w:rPr>
      </w:pPr>
    </w:p>
    <w:p w14:paraId="56AA16BA" w14:textId="77777777" w:rsidR="00593CE3" w:rsidRDefault="00593CE3" w:rsidP="00593CE3">
      <w:pPr>
        <w:rPr>
          <w:rFonts w:ascii="Amasis MT Pro Medium" w:hAnsi="Amasis MT Pro Medium"/>
          <w:sz w:val="28"/>
          <w:szCs w:val="28"/>
          <w:u w:val="single"/>
        </w:rPr>
      </w:pPr>
    </w:p>
    <w:p w14:paraId="1FE1D643" w14:textId="77777777" w:rsidR="00593CE3" w:rsidRDefault="00593CE3" w:rsidP="00593CE3">
      <w:pPr>
        <w:rPr>
          <w:rFonts w:ascii="Amasis MT Pro Medium" w:hAnsi="Amasis MT Pro Medium"/>
          <w:sz w:val="28"/>
          <w:szCs w:val="28"/>
          <w:u w:val="single"/>
        </w:rPr>
      </w:pPr>
    </w:p>
    <w:p w14:paraId="1D1EEBB9" w14:textId="77777777" w:rsidR="0012597F" w:rsidRPr="008C356A" w:rsidRDefault="0012597F" w:rsidP="0012597F">
      <w:pPr>
        <w:rPr>
          <w:rFonts w:ascii="Amasis MT Pro Medium" w:hAnsi="Amasis MT Pro Medium"/>
          <w:sz w:val="72"/>
          <w:szCs w:val="72"/>
          <w:u w:val="single"/>
        </w:rPr>
      </w:pPr>
    </w:p>
    <w:p w14:paraId="0F841AAB" w14:textId="77777777" w:rsidR="0012597F" w:rsidRDefault="0012597F" w:rsidP="0012597F">
      <w:pPr>
        <w:pStyle w:val="ListParagraph"/>
        <w:rPr>
          <w:rFonts w:ascii="Amasis MT Pro Medium" w:hAnsi="Amasis MT Pro Medium"/>
          <w:sz w:val="32"/>
          <w:szCs w:val="32"/>
          <w:u w:val="single"/>
        </w:rPr>
      </w:pPr>
    </w:p>
    <w:p w14:paraId="234D648B" w14:textId="77777777" w:rsidR="0012597F" w:rsidRDefault="0012597F" w:rsidP="0012597F">
      <w:pPr>
        <w:pStyle w:val="ListParagraph"/>
        <w:rPr>
          <w:rFonts w:ascii="Amasis MT Pro Medium" w:hAnsi="Amasis MT Pro Medium"/>
          <w:sz w:val="32"/>
          <w:szCs w:val="32"/>
          <w:u w:val="single"/>
        </w:rPr>
      </w:pPr>
    </w:p>
    <w:p w14:paraId="505E66B0" w14:textId="77777777" w:rsidR="001D684F" w:rsidRDefault="001D684F" w:rsidP="001D684F">
      <w:pPr>
        <w:rPr>
          <w:rFonts w:ascii="Angsana New" w:hAnsi="Angsana New" w:cs="Angsana New"/>
          <w:color w:val="FF0000"/>
          <w:sz w:val="40"/>
          <w:szCs w:val="40"/>
          <w:shd w:val="clear" w:color="auto" w:fill="FFFFFF"/>
        </w:rPr>
      </w:pPr>
    </w:p>
    <w:p w14:paraId="3334ED78" w14:textId="77777777" w:rsidR="001D684F" w:rsidRDefault="001D684F" w:rsidP="001D684F">
      <w:pPr>
        <w:rPr>
          <w:rFonts w:ascii="Angsana New" w:hAnsi="Angsana New" w:cs="Angsana New"/>
          <w:color w:val="FF0000"/>
          <w:sz w:val="40"/>
          <w:szCs w:val="40"/>
          <w:shd w:val="clear" w:color="auto" w:fill="FFFFFF"/>
        </w:rPr>
      </w:pPr>
    </w:p>
    <w:p w14:paraId="246A3F01" w14:textId="77777777" w:rsidR="001D684F" w:rsidRDefault="001D684F" w:rsidP="001D684F">
      <w:pPr>
        <w:rPr>
          <w:rFonts w:ascii="Angsana New" w:hAnsi="Angsana New" w:cs="Angsana New"/>
          <w:color w:val="FF0000"/>
          <w:sz w:val="40"/>
          <w:szCs w:val="40"/>
          <w:shd w:val="clear" w:color="auto" w:fill="FFFFFF"/>
        </w:rPr>
      </w:pPr>
    </w:p>
    <w:p w14:paraId="64EA3D00" w14:textId="77777777" w:rsidR="001D684F" w:rsidRDefault="001D684F" w:rsidP="001D684F">
      <w:pPr>
        <w:rPr>
          <w:rFonts w:ascii="Angsana New" w:hAnsi="Angsana New" w:cs="Angsana New"/>
          <w:color w:val="FF0000"/>
          <w:sz w:val="40"/>
          <w:szCs w:val="40"/>
          <w:shd w:val="clear" w:color="auto" w:fill="FFFFFF"/>
        </w:rPr>
      </w:pPr>
    </w:p>
    <w:p w14:paraId="09C66CD1" w14:textId="77777777" w:rsidR="001D684F" w:rsidRDefault="001D684F" w:rsidP="001D684F">
      <w:pPr>
        <w:rPr>
          <w:rFonts w:ascii="Angsana New" w:hAnsi="Angsana New" w:cs="Angsana New"/>
          <w:color w:val="FF0000"/>
          <w:sz w:val="40"/>
          <w:szCs w:val="40"/>
          <w:shd w:val="clear" w:color="auto" w:fill="FFFFFF"/>
        </w:rPr>
      </w:pPr>
    </w:p>
    <w:p w14:paraId="434A67FA" w14:textId="77777777" w:rsidR="001D684F" w:rsidRDefault="001D684F" w:rsidP="001D684F">
      <w:pPr>
        <w:rPr>
          <w:rFonts w:ascii="Angsana New" w:hAnsi="Angsana New" w:cs="Angsana New"/>
          <w:color w:val="FF0000"/>
          <w:sz w:val="40"/>
          <w:szCs w:val="40"/>
          <w:shd w:val="clear" w:color="auto" w:fill="FFFFFF"/>
        </w:rPr>
      </w:pPr>
    </w:p>
    <w:p w14:paraId="0E928D4A" w14:textId="77777777" w:rsidR="001D684F" w:rsidRDefault="001D684F" w:rsidP="001D684F">
      <w:pPr>
        <w:rPr>
          <w:rFonts w:ascii="Angsana New" w:hAnsi="Angsana New" w:cs="Angsana New"/>
          <w:color w:val="FF0000"/>
          <w:sz w:val="40"/>
          <w:szCs w:val="40"/>
          <w:shd w:val="clear" w:color="auto" w:fill="FFFFFF"/>
        </w:rPr>
      </w:pPr>
    </w:p>
    <w:p w14:paraId="3C370144" w14:textId="77777777" w:rsidR="001D684F" w:rsidRDefault="001D684F" w:rsidP="001D684F">
      <w:pPr>
        <w:rPr>
          <w:rFonts w:ascii="Angsana New" w:hAnsi="Angsana New" w:cs="Angsana New"/>
          <w:color w:val="FF0000"/>
          <w:sz w:val="40"/>
          <w:szCs w:val="40"/>
          <w:shd w:val="clear" w:color="auto" w:fill="FFFFFF"/>
        </w:rPr>
      </w:pPr>
    </w:p>
    <w:p w14:paraId="3CDB3F79" w14:textId="77777777" w:rsidR="001D684F" w:rsidRPr="001D684F" w:rsidRDefault="001D684F" w:rsidP="001D684F">
      <w:pPr>
        <w:rPr>
          <w:rFonts w:ascii="Angsana New" w:hAnsi="Angsana New" w:cs="Angsana New"/>
          <w:color w:val="FF0000"/>
          <w:sz w:val="40"/>
          <w:szCs w:val="40"/>
          <w:shd w:val="clear" w:color="auto" w:fill="FFFFFF"/>
        </w:rPr>
      </w:pPr>
    </w:p>
    <w:p w14:paraId="4B010BF4" w14:textId="77777777" w:rsidR="001D684F" w:rsidRDefault="001D684F" w:rsidP="0011596F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</w:p>
    <w:p w14:paraId="59540201" w14:textId="3D470187" w:rsidR="00FB1520" w:rsidRPr="0011596F" w:rsidRDefault="00FB1520">
      <w:pPr>
        <w:rPr>
          <w:rFonts w:ascii="Helvetica" w:hAnsi="Helvetica" w:cs="Helvetica"/>
        </w:rPr>
      </w:pPr>
    </w:p>
    <w:sectPr w:rsidR="00FB1520" w:rsidRPr="00115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17AE"/>
    <w:multiLevelType w:val="hybridMultilevel"/>
    <w:tmpl w:val="4C20FA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E75D3"/>
    <w:multiLevelType w:val="hybridMultilevel"/>
    <w:tmpl w:val="32266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2A4D"/>
    <w:multiLevelType w:val="hybridMultilevel"/>
    <w:tmpl w:val="C84E0B08"/>
    <w:lvl w:ilvl="0" w:tplc="A75ACB74">
      <w:start w:val="1"/>
      <w:numFmt w:val="decimal"/>
      <w:lvlText w:val="%1."/>
      <w:lvlJc w:val="left"/>
      <w:pPr>
        <w:ind w:left="1800" w:hanging="720"/>
      </w:pPr>
      <w:rPr>
        <w:rFonts w:hint="default"/>
        <w:sz w:val="3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C00E93"/>
    <w:multiLevelType w:val="hybridMultilevel"/>
    <w:tmpl w:val="FEEA0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030E1"/>
    <w:multiLevelType w:val="hybridMultilevel"/>
    <w:tmpl w:val="986E5000"/>
    <w:lvl w:ilvl="0" w:tplc="69A0C0C2">
      <w:start w:val="1"/>
      <w:numFmt w:val="decimal"/>
      <w:lvlText w:val="%1."/>
      <w:lvlJc w:val="left"/>
      <w:pPr>
        <w:ind w:left="1494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966E9"/>
    <w:multiLevelType w:val="hybridMultilevel"/>
    <w:tmpl w:val="484E242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A2F84"/>
    <w:multiLevelType w:val="hybridMultilevel"/>
    <w:tmpl w:val="C526F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44EC8"/>
    <w:multiLevelType w:val="hybridMultilevel"/>
    <w:tmpl w:val="F4BC9902"/>
    <w:lvl w:ilvl="0" w:tplc="4BBCCB0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76892"/>
    <w:multiLevelType w:val="hybridMultilevel"/>
    <w:tmpl w:val="C84E0B08"/>
    <w:lvl w:ilvl="0" w:tplc="FFFFFFFF">
      <w:start w:val="1"/>
      <w:numFmt w:val="decimal"/>
      <w:lvlText w:val="%1."/>
      <w:lvlJc w:val="left"/>
      <w:pPr>
        <w:ind w:left="1800" w:hanging="720"/>
      </w:pPr>
      <w:rPr>
        <w:rFonts w:hint="default"/>
        <w:sz w:val="32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520F9B"/>
    <w:multiLevelType w:val="hybridMultilevel"/>
    <w:tmpl w:val="626A1940"/>
    <w:lvl w:ilvl="0" w:tplc="67EE8B2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121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D6A58"/>
    <w:multiLevelType w:val="hybridMultilevel"/>
    <w:tmpl w:val="484E242E"/>
    <w:lvl w:ilvl="0" w:tplc="8C6EFA76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D0844"/>
    <w:multiLevelType w:val="hybridMultilevel"/>
    <w:tmpl w:val="4DA8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35D63"/>
    <w:multiLevelType w:val="hybridMultilevel"/>
    <w:tmpl w:val="DD521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E3B1A"/>
    <w:multiLevelType w:val="hybridMultilevel"/>
    <w:tmpl w:val="F32EEF42"/>
    <w:lvl w:ilvl="0" w:tplc="C71038CA">
      <w:start w:val="1"/>
      <w:numFmt w:val="decimal"/>
      <w:lvlText w:val="%1."/>
      <w:lvlJc w:val="left"/>
      <w:pPr>
        <w:ind w:left="1080" w:hanging="720"/>
      </w:pPr>
      <w:rPr>
        <w:rFonts w:hint="default"/>
        <w:sz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6988">
    <w:abstractNumId w:val="13"/>
  </w:num>
  <w:num w:numId="2" w16cid:durableId="2111924102">
    <w:abstractNumId w:val="10"/>
  </w:num>
  <w:num w:numId="3" w16cid:durableId="541403826">
    <w:abstractNumId w:val="1"/>
  </w:num>
  <w:num w:numId="4" w16cid:durableId="1075662868">
    <w:abstractNumId w:val="4"/>
  </w:num>
  <w:num w:numId="5" w16cid:durableId="1306859499">
    <w:abstractNumId w:val="2"/>
  </w:num>
  <w:num w:numId="6" w16cid:durableId="1914000404">
    <w:abstractNumId w:val="8"/>
  </w:num>
  <w:num w:numId="7" w16cid:durableId="528757630">
    <w:abstractNumId w:val="0"/>
  </w:num>
  <w:num w:numId="8" w16cid:durableId="1002200172">
    <w:abstractNumId w:val="12"/>
  </w:num>
  <w:num w:numId="9" w16cid:durableId="1229805885">
    <w:abstractNumId w:val="9"/>
  </w:num>
  <w:num w:numId="10" w16cid:durableId="1361929409">
    <w:abstractNumId w:val="5"/>
  </w:num>
  <w:num w:numId="11" w16cid:durableId="1510946456">
    <w:abstractNumId w:val="11"/>
  </w:num>
  <w:num w:numId="12" w16cid:durableId="467094528">
    <w:abstractNumId w:val="6"/>
  </w:num>
  <w:num w:numId="13" w16cid:durableId="1485469509">
    <w:abstractNumId w:val="7"/>
  </w:num>
  <w:num w:numId="14" w16cid:durableId="123562552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OK SINGHANIA">
    <w15:presenceInfo w15:providerId="Windows Live" w15:userId="1813a3ba5c7beb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596F"/>
    <w:rsid w:val="000C5972"/>
    <w:rsid w:val="000D1A3C"/>
    <w:rsid w:val="0011596F"/>
    <w:rsid w:val="0012597F"/>
    <w:rsid w:val="00180143"/>
    <w:rsid w:val="00183418"/>
    <w:rsid w:val="001D684F"/>
    <w:rsid w:val="00214DF9"/>
    <w:rsid w:val="00235733"/>
    <w:rsid w:val="00264356"/>
    <w:rsid w:val="00277086"/>
    <w:rsid w:val="002B3775"/>
    <w:rsid w:val="002E33C1"/>
    <w:rsid w:val="002F2BD0"/>
    <w:rsid w:val="00303103"/>
    <w:rsid w:val="003452C5"/>
    <w:rsid w:val="00354C1D"/>
    <w:rsid w:val="00395877"/>
    <w:rsid w:val="003E53E1"/>
    <w:rsid w:val="00593CE3"/>
    <w:rsid w:val="00703075"/>
    <w:rsid w:val="007911E9"/>
    <w:rsid w:val="00806B0D"/>
    <w:rsid w:val="008C08D2"/>
    <w:rsid w:val="008C356A"/>
    <w:rsid w:val="0090452A"/>
    <w:rsid w:val="00B167C7"/>
    <w:rsid w:val="00B56919"/>
    <w:rsid w:val="00B811C8"/>
    <w:rsid w:val="00B87E4C"/>
    <w:rsid w:val="00C4784F"/>
    <w:rsid w:val="00D638EC"/>
    <w:rsid w:val="00E10DF7"/>
    <w:rsid w:val="00FB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62A7"/>
  <w15:docId w15:val="{1A66F04F-A1F1-4C2A-B785-ECBFA38E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96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54C1D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2357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customStyle="1" w:styleId="body-md">
    <w:name w:val="body-md"/>
    <w:basedOn w:val="Normal"/>
    <w:rsid w:val="002E3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artifacts.picoctf.net/picoMini+by+redpwn/Web+Exploitation/caas/index.js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s://mercury.picoctf.net/static/104d6022bcea93f53083aeb61b134e8b/chall.S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hyperlink" Target="https://mercury.picoctf.net/static/9055e7d35f5f4646338a1734aea0dda5/keygenme-trial.py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://saturn.picoctf.net:50920/login.php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tifacts.picoctf.net/c/512/debugger0_a" TargetMode="External"/><Relationship Id="rId14" Type="http://schemas.openxmlformats.org/officeDocument/2006/relationships/hyperlink" Target="https://mercury.picoctf.net/static/7e71fc0d8cc3339bfad6bf408f7dc510/vuln.c" TargetMode="External"/><Relationship Id="rId22" Type="http://schemas.openxmlformats.org/officeDocument/2006/relationships/hyperlink" Target="http://saturn.picoctf.net:50920/" TargetMode="External"/><Relationship Id="rId27" Type="http://schemas.openxmlformats.org/officeDocument/2006/relationships/hyperlink" Target="https://mercury.picoctf.net/static/7b2d7c26630e977197022d0af09e3aeb/tunn3l_v1s10n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5405</TotalTime>
  <Pages>11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SINGHANIA</dc:creator>
  <cp:keywords/>
  <dc:description/>
  <cp:lastModifiedBy>ALOK SINGHANIA</cp:lastModifiedBy>
  <cp:revision>2</cp:revision>
  <dcterms:created xsi:type="dcterms:W3CDTF">2023-11-21T12:02:00Z</dcterms:created>
  <dcterms:modified xsi:type="dcterms:W3CDTF">2023-11-21T12:02:00Z</dcterms:modified>
</cp:coreProperties>
</file>